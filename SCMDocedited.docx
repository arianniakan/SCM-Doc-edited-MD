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1CFE" w14:textId="5068895B" w:rsidR="00C2574E" w:rsidRDefault="00C2574E" w:rsidP="00DC59A2">
      <w:pPr>
        <w:shd w:val="clear" w:color="auto" w:fill="FFFFFF"/>
        <w:spacing w:before="100" w:beforeAutospacing="1" w:after="100" w:afterAutospacing="1" w:line="240" w:lineRule="auto"/>
        <w:jc w:val="both"/>
        <w:outlineLvl w:val="1"/>
        <w:rPr>
          <w:rFonts w:ascii="Times New Roman" w:eastAsia="Times New Roman" w:hAnsi="Times New Roman" w:cstheme="majorBidi"/>
          <w:b/>
          <w:bCs/>
          <w:color w:val="111111"/>
          <w:sz w:val="24"/>
          <w:szCs w:val="24"/>
        </w:rPr>
      </w:pPr>
      <w:r>
        <w:rPr>
          <w:rFonts w:ascii="Times New Roman" w:eastAsia="Times New Roman" w:hAnsi="Times New Roman" w:cstheme="majorBidi"/>
          <w:noProof/>
          <w:color w:val="111111"/>
          <w:spacing w:val="1"/>
        </w:rPr>
        <w:drawing>
          <wp:anchor distT="0" distB="0" distL="114300" distR="114300" simplePos="0" relativeHeight="251658240" behindDoc="0" locked="0" layoutInCell="1" allowOverlap="1" wp14:anchorId="0D86E69B" wp14:editId="0134C465">
            <wp:simplePos x="0" y="0"/>
            <wp:positionH relativeFrom="margin">
              <wp:align>center</wp:align>
            </wp:positionH>
            <wp:positionV relativeFrom="paragraph">
              <wp:posOffset>0</wp:posOffset>
            </wp:positionV>
            <wp:extent cx="2908935" cy="2476500"/>
            <wp:effectExtent l="0" t="0" r="5715" b="0"/>
            <wp:wrapThrough wrapText="bothSides">
              <wp:wrapPolygon edited="0">
                <wp:start x="0" y="0"/>
                <wp:lineTo x="0" y="21434"/>
                <wp:lineTo x="21501" y="21434"/>
                <wp:lineTo x="2150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9363" cy="2476864"/>
                    </a:xfrm>
                    <a:prstGeom prst="rect">
                      <a:avLst/>
                    </a:prstGeom>
                  </pic:spPr>
                </pic:pic>
              </a:graphicData>
            </a:graphic>
            <wp14:sizeRelV relativeFrom="margin">
              <wp14:pctHeight>0</wp14:pctHeight>
            </wp14:sizeRelV>
          </wp:anchor>
        </w:drawing>
      </w:r>
    </w:p>
    <w:p w14:paraId="066CA8AC" w14:textId="06CA4CF3" w:rsidR="00C2574E" w:rsidRDefault="00C2574E" w:rsidP="00DC59A2">
      <w:pPr>
        <w:shd w:val="clear" w:color="auto" w:fill="FFFFFF"/>
        <w:spacing w:before="100" w:beforeAutospacing="1" w:after="100" w:afterAutospacing="1" w:line="240" w:lineRule="auto"/>
        <w:jc w:val="both"/>
        <w:outlineLvl w:val="1"/>
        <w:rPr>
          <w:rFonts w:ascii="Times New Roman" w:eastAsia="Times New Roman" w:hAnsi="Times New Roman" w:cstheme="majorBidi"/>
          <w:b/>
          <w:bCs/>
          <w:color w:val="111111"/>
          <w:sz w:val="24"/>
          <w:szCs w:val="24"/>
        </w:rPr>
      </w:pPr>
    </w:p>
    <w:p w14:paraId="4931AF46" w14:textId="23C14518" w:rsidR="00C2574E" w:rsidRDefault="00C2574E" w:rsidP="00DC59A2">
      <w:pPr>
        <w:shd w:val="clear" w:color="auto" w:fill="FFFFFF"/>
        <w:spacing w:before="100" w:beforeAutospacing="1" w:after="100" w:afterAutospacing="1" w:line="240" w:lineRule="auto"/>
        <w:jc w:val="both"/>
        <w:outlineLvl w:val="1"/>
        <w:rPr>
          <w:rFonts w:ascii="Times New Roman" w:eastAsia="Times New Roman" w:hAnsi="Times New Roman" w:cstheme="majorBidi"/>
          <w:b/>
          <w:bCs/>
          <w:color w:val="111111"/>
          <w:sz w:val="24"/>
          <w:szCs w:val="24"/>
        </w:rPr>
      </w:pPr>
    </w:p>
    <w:p w14:paraId="1ED12057" w14:textId="3298CED0" w:rsidR="00C2574E" w:rsidRDefault="00C2574E" w:rsidP="00DC59A2">
      <w:pPr>
        <w:shd w:val="clear" w:color="auto" w:fill="FFFFFF"/>
        <w:spacing w:before="100" w:beforeAutospacing="1" w:after="100" w:afterAutospacing="1" w:line="240" w:lineRule="auto"/>
        <w:jc w:val="both"/>
        <w:outlineLvl w:val="1"/>
        <w:rPr>
          <w:rFonts w:ascii="Times New Roman" w:eastAsia="Times New Roman" w:hAnsi="Times New Roman" w:cstheme="majorBidi"/>
          <w:b/>
          <w:bCs/>
          <w:color w:val="111111"/>
          <w:sz w:val="24"/>
          <w:szCs w:val="24"/>
        </w:rPr>
      </w:pPr>
    </w:p>
    <w:p w14:paraId="3BDF6516" w14:textId="40D04017" w:rsidR="00C2574E" w:rsidRDefault="00C2574E" w:rsidP="00DC59A2">
      <w:pPr>
        <w:shd w:val="clear" w:color="auto" w:fill="FFFFFF"/>
        <w:spacing w:before="100" w:beforeAutospacing="1" w:after="100" w:afterAutospacing="1" w:line="240" w:lineRule="auto"/>
        <w:jc w:val="both"/>
        <w:outlineLvl w:val="1"/>
        <w:rPr>
          <w:rFonts w:ascii="Times New Roman" w:eastAsia="Times New Roman" w:hAnsi="Times New Roman" w:cstheme="majorBidi"/>
          <w:b/>
          <w:bCs/>
          <w:color w:val="111111"/>
          <w:sz w:val="24"/>
          <w:szCs w:val="24"/>
        </w:rPr>
      </w:pPr>
    </w:p>
    <w:p w14:paraId="2048DD83" w14:textId="591A25EF" w:rsidR="00C2574E" w:rsidRDefault="00C2574E" w:rsidP="00DC59A2">
      <w:pPr>
        <w:shd w:val="clear" w:color="auto" w:fill="FFFFFF"/>
        <w:spacing w:before="100" w:beforeAutospacing="1" w:after="100" w:afterAutospacing="1" w:line="240" w:lineRule="auto"/>
        <w:jc w:val="both"/>
        <w:outlineLvl w:val="1"/>
        <w:rPr>
          <w:rFonts w:ascii="Times New Roman" w:eastAsia="Times New Roman" w:hAnsi="Times New Roman" w:cstheme="majorBidi"/>
          <w:b/>
          <w:bCs/>
          <w:color w:val="111111"/>
          <w:sz w:val="24"/>
          <w:szCs w:val="24"/>
        </w:rPr>
      </w:pPr>
    </w:p>
    <w:p w14:paraId="49F5E1E8" w14:textId="77777777" w:rsidR="00C2574E" w:rsidRDefault="00C2574E" w:rsidP="00DC59A2">
      <w:pPr>
        <w:shd w:val="clear" w:color="auto" w:fill="FFFFFF"/>
        <w:spacing w:before="100" w:beforeAutospacing="1" w:after="100" w:afterAutospacing="1" w:line="240" w:lineRule="auto"/>
        <w:jc w:val="both"/>
        <w:outlineLvl w:val="1"/>
        <w:rPr>
          <w:rFonts w:ascii="Times New Roman" w:eastAsia="Times New Roman" w:hAnsi="Times New Roman" w:cstheme="majorBidi"/>
          <w:b/>
          <w:bCs/>
          <w:color w:val="111111"/>
          <w:sz w:val="24"/>
          <w:szCs w:val="24"/>
        </w:rPr>
      </w:pPr>
    </w:p>
    <w:p w14:paraId="07274CFA" w14:textId="4B7ED662" w:rsidR="00C2574E" w:rsidRPr="00C2574E" w:rsidRDefault="00C2574E" w:rsidP="00C2574E">
      <w:pPr>
        <w:shd w:val="clear" w:color="auto" w:fill="FFFFFF"/>
        <w:spacing w:after="100" w:afterAutospacing="1" w:line="240" w:lineRule="auto"/>
        <w:jc w:val="center"/>
        <w:rPr>
          <w:rFonts w:ascii="Times New Roman" w:eastAsia="Times New Roman" w:hAnsi="Times New Roman" w:cstheme="majorBidi"/>
          <w:color w:val="111111"/>
          <w:spacing w:val="1"/>
        </w:rPr>
      </w:pPr>
      <w:r>
        <w:rPr>
          <w:rFonts w:ascii="Times New Roman" w:eastAsia="Times New Roman" w:hAnsi="Times New Roman" w:cstheme="majorBidi"/>
          <w:color w:val="111111"/>
          <w:spacing w:val="1"/>
        </w:rPr>
        <w:t>[1]</w:t>
      </w:r>
    </w:p>
    <w:p w14:paraId="494F06EF" w14:textId="194392EF" w:rsidR="00273F60" w:rsidRPr="00DC59A2" w:rsidRDefault="00273F60" w:rsidP="00DC59A2">
      <w:pPr>
        <w:shd w:val="clear" w:color="auto" w:fill="FFFFFF"/>
        <w:spacing w:before="100" w:beforeAutospacing="1" w:after="100" w:afterAutospacing="1" w:line="240" w:lineRule="auto"/>
        <w:jc w:val="both"/>
        <w:outlineLvl w:val="1"/>
        <w:rPr>
          <w:rFonts w:ascii="Times New Roman" w:eastAsia="Times New Roman" w:hAnsi="Times New Roman" w:cstheme="majorBidi"/>
          <w:b/>
          <w:bCs/>
          <w:color w:val="111111"/>
          <w:sz w:val="24"/>
          <w:szCs w:val="24"/>
        </w:rPr>
      </w:pPr>
      <w:r w:rsidRPr="00DC59A2">
        <w:rPr>
          <w:rFonts w:ascii="Times New Roman" w:eastAsia="Times New Roman" w:hAnsi="Times New Roman" w:cstheme="majorBidi"/>
          <w:b/>
          <w:bCs/>
          <w:color w:val="111111"/>
          <w:sz w:val="24"/>
          <w:szCs w:val="24"/>
        </w:rPr>
        <w:t xml:space="preserve">What </w:t>
      </w:r>
      <w:r w:rsidR="00877B5E">
        <w:rPr>
          <w:rFonts w:ascii="Times New Roman" w:eastAsia="Times New Roman" w:hAnsi="Times New Roman" w:cstheme="majorBidi"/>
          <w:b/>
          <w:bCs/>
          <w:color w:val="111111"/>
          <w:sz w:val="24"/>
          <w:szCs w:val="24"/>
        </w:rPr>
        <w:t>are</w:t>
      </w:r>
      <w:del w:id="0" w:author="Sharif Ash" w:date="2021-12-07T11:08:00Z">
        <w:r w:rsidRPr="00DC59A2" w:rsidDel="001F0678">
          <w:rPr>
            <w:rFonts w:ascii="Times New Roman" w:eastAsia="Times New Roman" w:hAnsi="Times New Roman" w:cstheme="majorBidi"/>
            <w:b/>
            <w:bCs/>
            <w:color w:val="111111"/>
            <w:sz w:val="24"/>
            <w:szCs w:val="24"/>
          </w:rPr>
          <w:delText xml:space="preserve"> a</w:delText>
        </w:r>
      </w:del>
      <w:r w:rsidRPr="00DC59A2">
        <w:rPr>
          <w:rFonts w:ascii="Times New Roman" w:eastAsia="Times New Roman" w:hAnsi="Times New Roman" w:cstheme="majorBidi"/>
          <w:b/>
          <w:bCs/>
          <w:color w:val="111111"/>
          <w:sz w:val="24"/>
          <w:szCs w:val="24"/>
        </w:rPr>
        <w:t xml:space="preserve"> Supply Chain</w:t>
      </w:r>
      <w:r w:rsidR="00877B5E">
        <w:rPr>
          <w:rFonts w:ascii="Times New Roman" w:eastAsia="Times New Roman" w:hAnsi="Times New Roman" w:cstheme="majorBidi"/>
          <w:b/>
          <w:bCs/>
          <w:color w:val="111111"/>
          <w:sz w:val="24"/>
          <w:szCs w:val="24"/>
        </w:rPr>
        <w:t xml:space="preserve"> and Supply Chain Management</w:t>
      </w:r>
      <w:r w:rsidRPr="00DC59A2">
        <w:rPr>
          <w:rFonts w:ascii="Times New Roman" w:eastAsia="Times New Roman" w:hAnsi="Times New Roman" w:cstheme="majorBidi"/>
          <w:b/>
          <w:bCs/>
          <w:color w:val="111111"/>
          <w:sz w:val="24"/>
          <w:szCs w:val="24"/>
        </w:rPr>
        <w:t>?</w:t>
      </w:r>
    </w:p>
    <w:p w14:paraId="7FEDD9EF" w14:textId="101C9A75" w:rsidR="00273F60" w:rsidRDefault="00273F60" w:rsidP="00DC59A2">
      <w:pPr>
        <w:shd w:val="clear" w:color="auto" w:fill="FFFFFF"/>
        <w:spacing w:after="100" w:afterAutospacing="1" w:line="240" w:lineRule="auto"/>
        <w:jc w:val="both"/>
        <w:rPr>
          <w:rFonts w:ascii="Times New Roman" w:hAnsi="Times New Roman" w:cstheme="majorBidi"/>
          <w:color w:val="111111"/>
          <w:spacing w:val="1"/>
        </w:rPr>
      </w:pPr>
      <w:r w:rsidRPr="00DC59A2">
        <w:rPr>
          <w:rFonts w:ascii="Times New Roman" w:eastAsia="Times New Roman" w:hAnsi="Times New Roman" w:cstheme="majorBidi"/>
          <w:color w:val="111111"/>
          <w:spacing w:val="1"/>
        </w:rPr>
        <w:t xml:space="preserve">A supply chain is a network between a company and its suppliers to produce and distribute a specific product to the final buyer. This network includes different activities, people, entities, information, and resources. The supply chain also represents the steps it takes to get the product or </w:t>
      </w:r>
      <w:ins w:id="1" w:author="Sharif Ash" w:date="2021-12-07T11:09:00Z">
        <w:r w:rsidR="001F0678">
          <w:rPr>
            <w:rFonts w:ascii="Times New Roman" w:eastAsia="Times New Roman" w:hAnsi="Times New Roman" w:cstheme="majorBidi"/>
            <w:color w:val="111111"/>
            <w:spacing w:val="1"/>
          </w:rPr>
          <w:t xml:space="preserve">the </w:t>
        </w:r>
      </w:ins>
      <w:r w:rsidRPr="00DC59A2">
        <w:rPr>
          <w:rFonts w:ascii="Times New Roman" w:eastAsia="Times New Roman" w:hAnsi="Times New Roman" w:cstheme="majorBidi"/>
          <w:color w:val="111111"/>
          <w:spacing w:val="1"/>
        </w:rPr>
        <w:t>service from its original state to the customer.</w:t>
      </w:r>
      <w:r w:rsidR="002A2992" w:rsidRPr="00DC59A2">
        <w:rPr>
          <w:rFonts w:ascii="Times New Roman" w:eastAsia="Times New Roman" w:hAnsi="Times New Roman" w:cstheme="majorBidi" w:hint="cs"/>
          <w:color w:val="111111"/>
          <w:spacing w:val="1"/>
          <w:rtl/>
        </w:rPr>
        <w:t xml:space="preserve"> </w:t>
      </w:r>
      <w:r w:rsidRPr="00DC59A2">
        <w:rPr>
          <w:rFonts w:ascii="Times New Roman" w:hAnsi="Times New Roman" w:cstheme="majorBidi"/>
          <w:color w:val="111111"/>
          <w:spacing w:val="1"/>
        </w:rPr>
        <w:t>Companies develop supply chains so they can reduce their costs and remain competitive in the business landscape.</w:t>
      </w:r>
      <w:r w:rsidR="002A2992" w:rsidRPr="00DC59A2">
        <w:rPr>
          <w:rFonts w:ascii="Times New Roman" w:hAnsi="Times New Roman" w:cstheme="majorBidi" w:hint="cs"/>
          <w:color w:val="111111"/>
          <w:spacing w:val="1"/>
          <w:rtl/>
        </w:rPr>
        <w:t xml:space="preserve"> </w:t>
      </w:r>
      <w:r w:rsidR="002A2992" w:rsidRPr="00DC59A2">
        <w:rPr>
          <w:rFonts w:ascii="Times New Roman" w:hAnsi="Times New Roman" w:cstheme="majorBidi"/>
          <w:color w:val="111111"/>
          <w:spacing w:val="1"/>
        </w:rPr>
        <w:t xml:space="preserve">Supply chain management </w:t>
      </w:r>
      <w:r w:rsidRPr="00DC59A2">
        <w:rPr>
          <w:rFonts w:ascii="Times New Roman" w:hAnsi="Times New Roman" w:cstheme="majorBidi"/>
          <w:color w:val="111111"/>
          <w:spacing w:val="1"/>
        </w:rPr>
        <w:t>is a crucial process because an optimized supply chain results in lower costs and a faster production cycle.</w:t>
      </w:r>
    </w:p>
    <w:p w14:paraId="56FE48E7" w14:textId="605F030D" w:rsidR="008461E5" w:rsidRPr="00C2574E" w:rsidRDefault="008D4E5A" w:rsidP="00C2574E">
      <w:pPr>
        <w:shd w:val="clear" w:color="auto" w:fill="FFFFFF"/>
        <w:spacing w:after="100" w:afterAutospacing="1" w:line="240" w:lineRule="auto"/>
        <w:jc w:val="both"/>
        <w:rPr>
          <w:rFonts w:asciiTheme="majorBidi" w:hAnsiTheme="majorBidi" w:cstheme="majorBidi"/>
          <w:color w:val="111111"/>
          <w:spacing w:val="1"/>
        </w:rPr>
      </w:pPr>
      <w:r>
        <w:rPr>
          <w:rFonts w:asciiTheme="majorBidi" w:hAnsiTheme="majorBidi" w:cstheme="majorBidi"/>
          <w:color w:val="111111"/>
          <w:spacing w:val="1"/>
        </w:rPr>
        <w:t>Supply chain management</w:t>
      </w:r>
      <w:del w:id="2" w:author="Sharif Ash" w:date="2021-12-07T11:13:00Z">
        <w:r w:rsidDel="00242FE2">
          <w:rPr>
            <w:rFonts w:asciiTheme="majorBidi" w:hAnsiTheme="majorBidi" w:cstheme="majorBidi"/>
            <w:color w:val="111111"/>
            <w:spacing w:val="1"/>
          </w:rPr>
          <w:delText xml:space="preserve"> </w:delText>
        </w:r>
      </w:del>
      <w:r>
        <w:rPr>
          <w:rFonts w:asciiTheme="majorBidi" w:hAnsiTheme="majorBidi" w:cstheme="majorBidi"/>
          <w:color w:val="111111"/>
          <w:spacing w:val="1"/>
        </w:rPr>
        <w:t>(</w:t>
      </w:r>
      <w:r w:rsidRPr="004D3BAC">
        <w:rPr>
          <w:rFonts w:asciiTheme="majorBidi" w:hAnsiTheme="majorBidi" w:cstheme="majorBidi"/>
          <w:color w:val="111111"/>
          <w:spacing w:val="1"/>
        </w:rPr>
        <w:t>SCM</w:t>
      </w:r>
      <w:r>
        <w:rPr>
          <w:rFonts w:asciiTheme="majorBidi" w:hAnsiTheme="majorBidi" w:cstheme="majorBidi"/>
          <w:color w:val="111111"/>
          <w:spacing w:val="1"/>
        </w:rPr>
        <w:t>)</w:t>
      </w:r>
      <w:r w:rsidRPr="004D3BAC">
        <w:rPr>
          <w:rFonts w:asciiTheme="majorBidi" w:hAnsiTheme="majorBidi" w:cstheme="majorBidi"/>
          <w:color w:val="111111"/>
          <w:spacing w:val="1"/>
        </w:rPr>
        <w:t xml:space="preserve"> oversees each touchpoint of a company's product or service</w:t>
      </w:r>
      <w:del w:id="3" w:author="Sharif Ash" w:date="2021-12-07T11:13:00Z">
        <w:r w:rsidRPr="004D3BAC" w:rsidDel="00242FE2">
          <w:rPr>
            <w:rFonts w:asciiTheme="majorBidi" w:hAnsiTheme="majorBidi" w:cstheme="majorBidi"/>
            <w:color w:val="111111"/>
            <w:spacing w:val="1"/>
          </w:rPr>
          <w:delText>,</w:delText>
        </w:r>
      </w:del>
      <w:r w:rsidRPr="004D3BAC">
        <w:rPr>
          <w:rFonts w:asciiTheme="majorBidi" w:hAnsiTheme="majorBidi" w:cstheme="majorBidi"/>
          <w:color w:val="111111"/>
          <w:spacing w:val="1"/>
        </w:rPr>
        <w:t xml:space="preserve"> from initial creation to the final sale. With so many places along the supply chain that can add value through efficiencies or lose value through increased expenses, proper SCM can increase revenues, decrease costs, and impact a company's bottom line.</w:t>
      </w:r>
    </w:p>
    <w:p w14:paraId="40333EC4" w14:textId="77777777" w:rsidR="003C1550" w:rsidRPr="00DC59A2" w:rsidRDefault="003C1550" w:rsidP="00DC59A2">
      <w:pPr>
        <w:pStyle w:val="Heading2"/>
        <w:shd w:val="clear" w:color="auto" w:fill="FFFFFF"/>
        <w:jc w:val="both"/>
        <w:rPr>
          <w:rFonts w:cstheme="majorBidi"/>
          <w:color w:val="111111"/>
          <w:sz w:val="24"/>
          <w:szCs w:val="24"/>
        </w:rPr>
      </w:pPr>
      <w:r w:rsidRPr="00DC59A2">
        <w:rPr>
          <w:rStyle w:val="mntl-sc-block-headingtext"/>
          <w:rFonts w:cstheme="majorBidi"/>
          <w:color w:val="111111"/>
          <w:sz w:val="24"/>
          <w:szCs w:val="24"/>
        </w:rPr>
        <w:t>Understanding Supply Chains</w:t>
      </w:r>
    </w:p>
    <w:p w14:paraId="6065DFD2" w14:textId="3F254687" w:rsidR="00C2574E" w:rsidRDefault="00C2574E" w:rsidP="00C2574E">
      <w:pPr>
        <w:pStyle w:val="comp"/>
        <w:shd w:val="clear" w:color="auto" w:fill="FFFFFF"/>
        <w:spacing w:before="0" w:beforeAutospacing="0"/>
        <w:jc w:val="both"/>
        <w:rPr>
          <w:rFonts w:cstheme="majorBidi"/>
          <w:color w:val="111111"/>
          <w:spacing w:val="1"/>
          <w:sz w:val="22"/>
          <w:szCs w:val="22"/>
        </w:rPr>
      </w:pPr>
      <w:r>
        <w:rPr>
          <w:rFonts w:cstheme="majorBidi"/>
          <w:noProof/>
        </w:rPr>
        <w:drawing>
          <wp:anchor distT="0" distB="0" distL="114300" distR="114300" simplePos="0" relativeHeight="251659264" behindDoc="0" locked="0" layoutInCell="1" allowOverlap="1" wp14:anchorId="0C1853EF" wp14:editId="6A575F1D">
            <wp:simplePos x="0" y="0"/>
            <wp:positionH relativeFrom="column">
              <wp:posOffset>-25400</wp:posOffset>
            </wp:positionH>
            <wp:positionV relativeFrom="paragraph">
              <wp:posOffset>810260</wp:posOffset>
            </wp:positionV>
            <wp:extent cx="5731510" cy="2239010"/>
            <wp:effectExtent l="0" t="0" r="2540" b="8890"/>
            <wp:wrapThrough wrapText="bothSides">
              <wp:wrapPolygon edited="0">
                <wp:start x="0" y="0"/>
                <wp:lineTo x="0" y="21502"/>
                <wp:lineTo x="21538" y="21502"/>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239010"/>
                    </a:xfrm>
                    <a:prstGeom prst="rect">
                      <a:avLst/>
                    </a:prstGeom>
                  </pic:spPr>
                </pic:pic>
              </a:graphicData>
            </a:graphic>
          </wp:anchor>
        </w:drawing>
      </w:r>
      <w:r w:rsidR="003C1550" w:rsidRPr="00DC59A2">
        <w:rPr>
          <w:rFonts w:cstheme="majorBidi"/>
          <w:color w:val="111111"/>
          <w:spacing w:val="1"/>
          <w:sz w:val="22"/>
          <w:szCs w:val="22"/>
        </w:rPr>
        <w:t xml:space="preserve">A supply chain involves a series of steps </w:t>
      </w:r>
      <w:del w:id="4" w:author="Sharif Ash" w:date="2021-12-07T11:14:00Z">
        <w:r w:rsidR="003C1550" w:rsidRPr="00DC59A2" w:rsidDel="00242FE2">
          <w:rPr>
            <w:rFonts w:cstheme="majorBidi"/>
            <w:color w:val="111111"/>
            <w:spacing w:val="1"/>
            <w:sz w:val="22"/>
            <w:szCs w:val="22"/>
          </w:rPr>
          <w:delText xml:space="preserve">involved </w:delText>
        </w:r>
      </w:del>
      <w:r w:rsidR="003C1550" w:rsidRPr="00DC59A2">
        <w:rPr>
          <w:rFonts w:cstheme="majorBidi"/>
          <w:color w:val="111111"/>
          <w:spacing w:val="1"/>
          <w:sz w:val="22"/>
          <w:szCs w:val="22"/>
        </w:rPr>
        <w:t xml:space="preserve">to get a product or </w:t>
      </w:r>
      <w:ins w:id="5" w:author="Sharif Ash" w:date="2021-12-07T11:15:00Z">
        <w:r w:rsidR="00242FE2">
          <w:rPr>
            <w:rFonts w:cstheme="majorBidi"/>
            <w:color w:val="111111"/>
            <w:spacing w:val="1"/>
            <w:sz w:val="22"/>
            <w:szCs w:val="22"/>
          </w:rPr>
          <w:t xml:space="preserve">a </w:t>
        </w:r>
      </w:ins>
      <w:r w:rsidR="003C1550" w:rsidRPr="00DC59A2">
        <w:rPr>
          <w:rFonts w:cstheme="majorBidi"/>
          <w:color w:val="111111"/>
          <w:spacing w:val="1"/>
          <w:sz w:val="22"/>
          <w:szCs w:val="22"/>
        </w:rPr>
        <w:t>service to the customer. The steps include moving and transforming raw materials into finished products, transporting those products, and distributing them to the end-user. The entities involved in the supply chain include producers, vendors, warehouses, transportation companies, distribution centers, and retailers.</w:t>
      </w:r>
      <w:r w:rsidR="00441F93">
        <w:rPr>
          <w:rFonts w:cstheme="majorBidi"/>
          <w:color w:val="111111"/>
          <w:spacing w:val="1"/>
          <w:sz w:val="22"/>
          <w:szCs w:val="22"/>
        </w:rPr>
        <w:t xml:space="preserve"> </w:t>
      </w:r>
      <w:r w:rsidR="003C1550" w:rsidRPr="00DC59A2">
        <w:rPr>
          <w:rFonts w:cstheme="majorBidi"/>
          <w:color w:val="111111"/>
          <w:spacing w:val="1"/>
          <w:sz w:val="22"/>
          <w:szCs w:val="22"/>
        </w:rPr>
        <w:t xml:space="preserve">The elements of a supply chain include all the functions that start with receiving an order to meeting the </w:t>
      </w:r>
      <w:ins w:id="6" w:author="Sharif Ash" w:date="2021-12-07T11:16:00Z">
        <w:r w:rsidR="00242FE2">
          <w:rPr>
            <w:rFonts w:cstheme="majorBidi"/>
            <w:color w:val="111111"/>
            <w:spacing w:val="1"/>
            <w:sz w:val="22"/>
            <w:szCs w:val="22"/>
          </w:rPr>
          <w:t>customer</w:t>
        </w:r>
      </w:ins>
      <w:ins w:id="7" w:author="Sharif Ash" w:date="2021-12-07T11:17:00Z">
        <w:r w:rsidR="00242FE2">
          <w:rPr>
            <w:rFonts w:cstheme="majorBidi"/>
            <w:color w:val="111111"/>
            <w:spacing w:val="1"/>
            <w:sz w:val="22"/>
            <w:szCs w:val="22"/>
          </w:rPr>
          <w:t>’s request.</w:t>
        </w:r>
      </w:ins>
    </w:p>
    <w:p w14:paraId="134C1123" w14:textId="36B0E54E" w:rsidR="00C2574E" w:rsidRPr="00C2574E" w:rsidRDefault="00C2574E" w:rsidP="00C2574E">
      <w:pPr>
        <w:tabs>
          <w:tab w:val="left" w:pos="2970"/>
        </w:tabs>
        <w:jc w:val="center"/>
        <w:rPr>
          <w:rFonts w:asciiTheme="majorBidi" w:hAnsiTheme="majorBidi" w:cstheme="majorBidi"/>
        </w:rPr>
      </w:pPr>
      <w:r w:rsidRPr="00C2574E">
        <w:rPr>
          <w:rFonts w:asciiTheme="majorBidi" w:hAnsiTheme="majorBidi" w:cstheme="majorBidi"/>
        </w:rPr>
        <w:t>[4]</w:t>
      </w:r>
    </w:p>
    <w:p w14:paraId="2F5B3ADA" w14:textId="77777777" w:rsidR="00C2574E" w:rsidRPr="00DC59A2" w:rsidRDefault="003C1550" w:rsidP="00C2574E">
      <w:pPr>
        <w:pStyle w:val="comp"/>
        <w:shd w:val="clear" w:color="auto" w:fill="FFFFFF"/>
        <w:spacing w:before="0" w:beforeAutospacing="0"/>
        <w:jc w:val="both"/>
        <w:rPr>
          <w:rFonts w:cstheme="majorBidi"/>
          <w:color w:val="111111"/>
          <w:spacing w:val="1"/>
          <w:sz w:val="22"/>
          <w:szCs w:val="22"/>
        </w:rPr>
      </w:pPr>
      <w:del w:id="8" w:author="Sharif Ash" w:date="2021-12-07T11:17:00Z">
        <w:r w:rsidRPr="00DC59A2" w:rsidDel="00242FE2">
          <w:rPr>
            <w:rFonts w:cstheme="majorBidi"/>
            <w:color w:val="111111"/>
            <w:spacing w:val="1"/>
            <w:sz w:val="22"/>
            <w:szCs w:val="22"/>
          </w:rPr>
          <w:lastRenderedPageBreak/>
          <w:delText xml:space="preserve">customer's request. </w:delText>
        </w:r>
      </w:del>
      <w:r w:rsidRPr="00DC59A2">
        <w:rPr>
          <w:rFonts w:cstheme="majorBidi"/>
          <w:color w:val="111111"/>
          <w:spacing w:val="1"/>
          <w:sz w:val="22"/>
          <w:szCs w:val="22"/>
        </w:rPr>
        <w:t>These functions include product development, marketing, operations, </w:t>
      </w:r>
      <w:r w:rsidR="002A2992" w:rsidRPr="00DC59A2">
        <w:rPr>
          <w:rFonts w:cstheme="majorBidi"/>
          <w:spacing w:val="1"/>
          <w:sz w:val="22"/>
          <w:szCs w:val="22"/>
        </w:rPr>
        <w:t>distribution network</w:t>
      </w:r>
      <w:r w:rsidRPr="00DC59A2">
        <w:rPr>
          <w:rFonts w:cstheme="majorBidi"/>
          <w:color w:val="111111"/>
          <w:spacing w:val="1"/>
          <w:sz w:val="22"/>
          <w:szCs w:val="22"/>
        </w:rPr>
        <w:t>, finance, and customer service.</w:t>
      </w:r>
      <w:r w:rsidR="00441F93">
        <w:rPr>
          <w:rFonts w:cstheme="majorBidi"/>
          <w:color w:val="111111"/>
          <w:spacing w:val="1"/>
          <w:sz w:val="22"/>
          <w:szCs w:val="22"/>
        </w:rPr>
        <w:t xml:space="preserve"> </w:t>
      </w:r>
      <w:r w:rsidRPr="00DC59A2">
        <w:rPr>
          <w:rFonts w:cstheme="majorBidi"/>
          <w:color w:val="111111"/>
          <w:spacing w:val="1"/>
          <w:sz w:val="22"/>
          <w:szCs w:val="22"/>
        </w:rPr>
        <w:t xml:space="preserve">Supply chain management is a very important part of the business process. There are many different links in this chain that require skill and expertise. </w:t>
      </w:r>
    </w:p>
    <w:p w14:paraId="09888C77" w14:textId="0A331389" w:rsidR="003C1550" w:rsidRPr="00DC59A2" w:rsidRDefault="003C1550" w:rsidP="00DC59A2">
      <w:pPr>
        <w:pStyle w:val="Heading2"/>
        <w:shd w:val="clear" w:color="auto" w:fill="FFFFFF"/>
        <w:jc w:val="both"/>
        <w:rPr>
          <w:rFonts w:cstheme="majorBidi"/>
          <w:color w:val="111111"/>
          <w:sz w:val="24"/>
          <w:szCs w:val="24"/>
        </w:rPr>
      </w:pPr>
      <w:r w:rsidRPr="00DC59A2">
        <w:rPr>
          <w:rStyle w:val="mntl-sc-block-headingtext"/>
          <w:rFonts w:cstheme="majorBidi"/>
          <w:color w:val="111111"/>
          <w:sz w:val="24"/>
          <w:szCs w:val="24"/>
        </w:rPr>
        <w:t>How the Flow of Manufacturing Costs Works</w:t>
      </w:r>
    </w:p>
    <w:p w14:paraId="3CFE658E" w14:textId="2B369D0F" w:rsidR="003C1550" w:rsidRPr="00DC59A2" w:rsidRDefault="003C1550" w:rsidP="00441F93">
      <w:pPr>
        <w:pStyle w:val="comp"/>
        <w:shd w:val="clear" w:color="auto" w:fill="FFFFFF"/>
        <w:spacing w:before="0" w:beforeAutospacing="0"/>
        <w:jc w:val="both"/>
        <w:rPr>
          <w:rFonts w:cstheme="majorBidi"/>
          <w:color w:val="111111"/>
          <w:spacing w:val="1"/>
          <w:sz w:val="22"/>
          <w:szCs w:val="22"/>
        </w:rPr>
      </w:pPr>
      <w:r w:rsidRPr="00DC59A2">
        <w:rPr>
          <w:rFonts w:cstheme="majorBidi"/>
          <w:color w:val="111111"/>
          <w:spacing w:val="1"/>
          <w:sz w:val="22"/>
          <w:szCs w:val="22"/>
        </w:rPr>
        <w:t xml:space="preserve">The flow of manufacturing costs refers to the process of using materials and labor to complete </w:t>
      </w:r>
      <w:ins w:id="9" w:author="Sharif Ash" w:date="2021-12-07T11:20:00Z">
        <w:r w:rsidR="00671ECD">
          <w:rPr>
            <w:rFonts w:cstheme="majorBidi"/>
            <w:color w:val="111111"/>
            <w:spacing w:val="1"/>
            <w:sz w:val="22"/>
            <w:szCs w:val="22"/>
          </w:rPr>
          <w:t>the</w:t>
        </w:r>
      </w:ins>
      <w:del w:id="10" w:author="Sharif Ash" w:date="2021-12-07T11:19:00Z">
        <w:r w:rsidRPr="00DC59A2" w:rsidDel="00671ECD">
          <w:rPr>
            <w:rFonts w:cstheme="majorBidi"/>
            <w:color w:val="111111"/>
            <w:spacing w:val="1"/>
            <w:sz w:val="22"/>
            <w:szCs w:val="22"/>
          </w:rPr>
          <w:delText>a</w:delText>
        </w:r>
      </w:del>
      <w:r w:rsidRPr="00DC59A2">
        <w:rPr>
          <w:rFonts w:cstheme="majorBidi"/>
          <w:color w:val="111111"/>
          <w:spacing w:val="1"/>
          <w:sz w:val="22"/>
          <w:szCs w:val="22"/>
        </w:rPr>
        <w:t xml:space="preserve"> fi</w:t>
      </w:r>
      <w:ins w:id="11" w:author="Sharif Ash" w:date="2021-12-07T11:19:00Z">
        <w:r w:rsidR="00671ECD">
          <w:rPr>
            <w:rFonts w:cstheme="majorBidi"/>
            <w:color w:val="111111"/>
            <w:spacing w:val="1"/>
            <w:sz w:val="22"/>
            <w:szCs w:val="22"/>
          </w:rPr>
          <w:t>nal</w:t>
        </w:r>
      </w:ins>
      <w:del w:id="12" w:author="Sharif Ash" w:date="2021-12-07T11:19:00Z">
        <w:r w:rsidRPr="00DC59A2" w:rsidDel="00671ECD">
          <w:rPr>
            <w:rFonts w:cstheme="majorBidi"/>
            <w:color w:val="111111"/>
            <w:spacing w:val="1"/>
            <w:sz w:val="22"/>
            <w:szCs w:val="22"/>
          </w:rPr>
          <w:delText>nished</w:delText>
        </w:r>
      </w:del>
      <w:r w:rsidRPr="00DC59A2">
        <w:rPr>
          <w:rFonts w:cstheme="majorBidi"/>
          <w:color w:val="111111"/>
          <w:spacing w:val="1"/>
          <w:sz w:val="22"/>
          <w:szCs w:val="22"/>
        </w:rPr>
        <w:t xml:space="preserve"> product that can be sold to a customer. A </w:t>
      </w:r>
      <w:ins w:id="13" w:author="Sharif Ash" w:date="2021-12-07T11:20:00Z">
        <w:r w:rsidR="00671ECD">
          <w:rPr>
            <w:rFonts w:cstheme="majorBidi"/>
            <w:color w:val="111111"/>
            <w:spacing w:val="1"/>
            <w:sz w:val="22"/>
            <w:szCs w:val="22"/>
          </w:rPr>
          <w:t>“</w:t>
        </w:r>
      </w:ins>
      <w:r w:rsidRPr="00DC59A2">
        <w:rPr>
          <w:rFonts w:cstheme="majorBidi"/>
          <w:color w:val="111111"/>
          <w:spacing w:val="1"/>
          <w:sz w:val="22"/>
          <w:szCs w:val="22"/>
        </w:rPr>
        <w:t>supply chain management system</w:t>
      </w:r>
      <w:ins w:id="14" w:author="Sharif Ash" w:date="2021-12-07T11:20:00Z">
        <w:r w:rsidR="00671ECD">
          <w:rPr>
            <w:rFonts w:cstheme="majorBidi"/>
            <w:color w:val="111111"/>
            <w:spacing w:val="1"/>
            <w:sz w:val="22"/>
            <w:szCs w:val="22"/>
          </w:rPr>
          <w:t>”</w:t>
        </w:r>
      </w:ins>
      <w:r w:rsidRPr="00DC59A2">
        <w:rPr>
          <w:rFonts w:cstheme="majorBidi"/>
          <w:color w:val="111111"/>
          <w:spacing w:val="1"/>
          <w:sz w:val="22"/>
          <w:szCs w:val="22"/>
        </w:rPr>
        <w:t xml:space="preserve"> can reduce the cost and complexity of the manufacturing process, particularly for a manufacturer who uses many parts. The manufacturer then incurs labor costs to run machinery and perform other work using the materials. Once the items are completed, they must be packaged and stored until they are sold to a customer. </w:t>
      </w:r>
    </w:p>
    <w:p w14:paraId="18BAD9AB" w14:textId="5FDDEC8E" w:rsidR="003C1550" w:rsidRPr="00DC59A2" w:rsidRDefault="003C1550" w:rsidP="00DC59A2">
      <w:pPr>
        <w:pStyle w:val="Heading2"/>
        <w:shd w:val="clear" w:color="auto" w:fill="FFFFFF"/>
        <w:jc w:val="both"/>
        <w:rPr>
          <w:rFonts w:cstheme="majorBidi"/>
          <w:color w:val="111111"/>
          <w:sz w:val="24"/>
          <w:szCs w:val="24"/>
        </w:rPr>
      </w:pPr>
      <w:r w:rsidRPr="00DC59A2">
        <w:rPr>
          <w:rStyle w:val="mntl-sc-block-headingtext"/>
          <w:rFonts w:cstheme="majorBidi"/>
          <w:color w:val="111111"/>
          <w:sz w:val="24"/>
          <w:szCs w:val="24"/>
        </w:rPr>
        <w:t>Supply Chain and Deflation</w:t>
      </w:r>
    </w:p>
    <w:p w14:paraId="6D119E54" w14:textId="2228CD7C" w:rsidR="003C1550" w:rsidRPr="00DC59A2" w:rsidRDefault="003C1550" w:rsidP="00DC59A2">
      <w:pPr>
        <w:pStyle w:val="comp"/>
        <w:shd w:val="clear" w:color="auto" w:fill="FFFFFF"/>
        <w:spacing w:before="0" w:beforeAutospacing="0"/>
        <w:jc w:val="both"/>
        <w:rPr>
          <w:rFonts w:cstheme="majorBidi"/>
          <w:color w:val="111111"/>
          <w:spacing w:val="1"/>
          <w:sz w:val="22"/>
          <w:szCs w:val="22"/>
        </w:rPr>
      </w:pPr>
      <w:r w:rsidRPr="00DC59A2">
        <w:rPr>
          <w:rFonts w:cstheme="majorBidi"/>
          <w:color w:val="111111"/>
          <w:spacing w:val="1"/>
          <w:sz w:val="22"/>
          <w:szCs w:val="22"/>
        </w:rPr>
        <w:t>The evolution and increased efficiencies of supply chains have played a significant role in curbing </w:t>
      </w:r>
      <w:r w:rsidR="00BF457A" w:rsidRPr="00DC59A2">
        <w:rPr>
          <w:sz w:val="22"/>
        </w:rPr>
        <w:t>inflation</w:t>
      </w:r>
      <w:r w:rsidRPr="00DC59A2">
        <w:rPr>
          <w:rFonts w:cstheme="majorBidi"/>
          <w:color w:val="111111"/>
          <w:spacing w:val="1"/>
          <w:sz w:val="22"/>
          <w:szCs w:val="22"/>
        </w:rPr>
        <w:t>. As efficiencies in moving products from A to B increase, the costs in doing so decrease, which lowers the final cost to the consumer. While </w:t>
      </w:r>
      <w:r w:rsidR="00BF457A" w:rsidRPr="00DC59A2">
        <w:rPr>
          <w:sz w:val="22"/>
        </w:rPr>
        <w:t xml:space="preserve">deflation </w:t>
      </w:r>
      <w:r w:rsidRPr="00DC59A2">
        <w:rPr>
          <w:rFonts w:cstheme="majorBidi"/>
          <w:color w:val="111111"/>
          <w:spacing w:val="1"/>
          <w:sz w:val="22"/>
          <w:szCs w:val="22"/>
        </w:rPr>
        <w:t>is often regarded as a negative</w:t>
      </w:r>
      <w:ins w:id="15" w:author="Sharif Ash" w:date="2021-12-07T11:22:00Z">
        <w:r w:rsidR="00671ECD">
          <w:rPr>
            <w:rFonts w:cstheme="majorBidi"/>
            <w:color w:val="111111"/>
            <w:spacing w:val="1"/>
            <w:sz w:val="22"/>
            <w:szCs w:val="22"/>
          </w:rPr>
          <w:t xml:space="preserve"> concept</w:t>
        </w:r>
      </w:ins>
      <w:r w:rsidRPr="00DC59A2">
        <w:rPr>
          <w:rFonts w:cstheme="majorBidi"/>
          <w:color w:val="111111"/>
          <w:spacing w:val="1"/>
          <w:sz w:val="22"/>
          <w:szCs w:val="22"/>
        </w:rPr>
        <w:t>, supply chain efficiencies are one of the few examples where deflation is a good thing.</w:t>
      </w:r>
      <w:r w:rsidR="00BF457A" w:rsidRPr="00DC59A2">
        <w:rPr>
          <w:rFonts w:cstheme="majorBidi"/>
          <w:color w:val="111111"/>
          <w:spacing w:val="1"/>
          <w:sz w:val="22"/>
          <w:szCs w:val="22"/>
        </w:rPr>
        <w:t xml:space="preserve"> </w:t>
      </w:r>
      <w:r w:rsidRPr="00DC59A2">
        <w:rPr>
          <w:rFonts w:cstheme="majorBidi"/>
          <w:color w:val="111111"/>
          <w:spacing w:val="1"/>
          <w:sz w:val="22"/>
          <w:szCs w:val="22"/>
        </w:rPr>
        <w:t>As globalization continues, supply chain efficiencies become more optimized, which keeps the pressure on input prices.</w:t>
      </w:r>
    </w:p>
    <w:p w14:paraId="57F3EC75" w14:textId="7A28E9D0" w:rsidR="003C1550" w:rsidRPr="00DC59A2" w:rsidRDefault="003C1550" w:rsidP="00DC59A2">
      <w:pPr>
        <w:pStyle w:val="Heading2"/>
        <w:shd w:val="clear" w:color="auto" w:fill="FFFFFF"/>
        <w:jc w:val="both"/>
        <w:rPr>
          <w:rFonts w:cstheme="majorBidi"/>
          <w:color w:val="111111"/>
          <w:sz w:val="24"/>
          <w:szCs w:val="24"/>
        </w:rPr>
      </w:pPr>
      <w:r w:rsidRPr="00DC59A2">
        <w:rPr>
          <w:rStyle w:val="mntl-sc-block-headingtext"/>
          <w:rFonts w:cstheme="majorBidi"/>
          <w:color w:val="111111"/>
          <w:sz w:val="24"/>
          <w:szCs w:val="24"/>
        </w:rPr>
        <w:t>Supply Chain and COVID-19</w:t>
      </w:r>
    </w:p>
    <w:p w14:paraId="27E5C2FA" w14:textId="28609742" w:rsidR="003C1550" w:rsidRPr="00DC59A2" w:rsidRDefault="003C1550" w:rsidP="00441F93">
      <w:pPr>
        <w:pStyle w:val="comp"/>
        <w:shd w:val="clear" w:color="auto" w:fill="FFFFFF"/>
        <w:spacing w:before="0" w:beforeAutospacing="0"/>
        <w:jc w:val="both"/>
        <w:rPr>
          <w:rFonts w:cstheme="majorBidi"/>
          <w:color w:val="111111"/>
          <w:spacing w:val="1"/>
          <w:sz w:val="22"/>
          <w:szCs w:val="22"/>
        </w:rPr>
      </w:pPr>
      <w:r w:rsidRPr="00DC59A2">
        <w:rPr>
          <w:rFonts w:cstheme="majorBidi"/>
          <w:color w:val="111111"/>
          <w:spacing w:val="1"/>
          <w:sz w:val="22"/>
          <w:szCs w:val="22"/>
        </w:rPr>
        <w:t>The impact of the COVID-19</w:t>
      </w:r>
      <w:del w:id="16" w:author="Sharif Ash" w:date="2021-12-07T11:25:00Z">
        <w:r w:rsidRPr="00DC59A2" w:rsidDel="00CA7944">
          <w:rPr>
            <w:rFonts w:cstheme="majorBidi"/>
            <w:color w:val="111111"/>
            <w:spacing w:val="1"/>
            <w:sz w:val="22"/>
            <w:szCs w:val="22"/>
          </w:rPr>
          <w:delText xml:space="preserve"> pandemic</w:delText>
        </w:r>
      </w:del>
      <w:r w:rsidRPr="00DC59A2">
        <w:rPr>
          <w:rFonts w:cstheme="majorBidi"/>
          <w:color w:val="111111"/>
          <w:spacing w:val="1"/>
          <w:sz w:val="22"/>
          <w:szCs w:val="22"/>
        </w:rPr>
        <w:t xml:space="preserve"> on the economy has been felt in nearly every sector, however, supply chain strategy has been one of the hardest-hit facets of every industry. Not only were companies' supply </w:t>
      </w:r>
      <w:r w:rsidR="0059502A" w:rsidRPr="00DC59A2">
        <w:rPr>
          <w:rFonts w:cstheme="majorBidi"/>
          <w:color w:val="111111"/>
          <w:spacing w:val="1"/>
          <w:sz w:val="22"/>
          <w:szCs w:val="22"/>
        </w:rPr>
        <w:t>chains</w:t>
      </w:r>
      <w:r w:rsidRPr="00DC59A2">
        <w:rPr>
          <w:rFonts w:cstheme="majorBidi"/>
          <w:color w:val="111111"/>
          <w:spacing w:val="1"/>
          <w:sz w:val="22"/>
          <w:szCs w:val="22"/>
        </w:rPr>
        <w:t xml:space="preserve"> put in flux by ever-changing restrictions at national borders, which cut off access to key suppliers,</w:t>
      </w:r>
      <w:ins w:id="17" w:author="Sharif Ash" w:date="2021-12-07T11:26:00Z">
        <w:r w:rsidR="00CA7944">
          <w:rPr>
            <w:rFonts w:cstheme="majorBidi"/>
            <w:color w:val="111111"/>
            <w:spacing w:val="1"/>
            <w:sz w:val="22"/>
            <w:szCs w:val="22"/>
          </w:rPr>
          <w:t xml:space="preserve"> but also</w:t>
        </w:r>
      </w:ins>
      <w:r w:rsidRPr="00DC59A2">
        <w:rPr>
          <w:rFonts w:cstheme="majorBidi"/>
          <w:color w:val="111111"/>
          <w:spacing w:val="1"/>
          <w:sz w:val="22"/>
          <w:szCs w:val="22"/>
        </w:rPr>
        <w:t xml:space="preserve"> demand for certain products</w:t>
      </w:r>
      <w:del w:id="18" w:author="Sharif Ash" w:date="2021-12-07T11:26:00Z">
        <w:r w:rsidRPr="00DC59A2" w:rsidDel="00CA7944">
          <w:rPr>
            <w:rFonts w:cstheme="majorBidi"/>
            <w:color w:val="111111"/>
            <w:spacing w:val="1"/>
            <w:sz w:val="22"/>
            <w:szCs w:val="22"/>
          </w:rPr>
          <w:delText xml:space="preserve"> also</w:delText>
        </w:r>
      </w:del>
      <w:r w:rsidRPr="00DC59A2">
        <w:rPr>
          <w:rFonts w:cstheme="majorBidi"/>
          <w:color w:val="111111"/>
          <w:spacing w:val="1"/>
          <w:sz w:val="22"/>
          <w:szCs w:val="22"/>
        </w:rPr>
        <w:t xml:space="preserve"> changed.</w:t>
      </w:r>
      <w:r w:rsidR="00441F93">
        <w:rPr>
          <w:rFonts w:cstheme="majorBidi"/>
          <w:color w:val="111111"/>
          <w:spacing w:val="1"/>
          <w:sz w:val="22"/>
          <w:szCs w:val="22"/>
        </w:rPr>
        <w:t xml:space="preserve"> </w:t>
      </w:r>
      <w:r w:rsidRPr="00DC59A2">
        <w:rPr>
          <w:rFonts w:cstheme="majorBidi"/>
          <w:color w:val="111111"/>
          <w:spacing w:val="1"/>
          <w:sz w:val="22"/>
          <w:szCs w:val="22"/>
        </w:rPr>
        <w:t xml:space="preserve">In late 2020, EY performed a survey of 200 senior-level supply chain executives. The study pointed to three essential </w:t>
      </w:r>
      <w:ins w:id="19" w:author="Sharif Ash" w:date="2021-12-07T11:27:00Z">
        <w:r w:rsidR="00CA7944">
          <w:rPr>
            <w:rFonts w:cstheme="majorBidi"/>
            <w:color w:val="111111"/>
            <w:spacing w:val="1"/>
            <w:sz w:val="22"/>
            <w:szCs w:val="22"/>
          </w:rPr>
          <w:t>points</w:t>
        </w:r>
      </w:ins>
      <w:del w:id="20" w:author="Sharif Ash" w:date="2021-12-07T11:27:00Z">
        <w:r w:rsidRPr="00DC59A2" w:rsidDel="00CA7944">
          <w:rPr>
            <w:rFonts w:cstheme="majorBidi"/>
            <w:color w:val="111111"/>
            <w:spacing w:val="1"/>
            <w:sz w:val="22"/>
            <w:szCs w:val="22"/>
          </w:rPr>
          <w:delText>findings</w:delText>
        </w:r>
      </w:del>
      <w:r w:rsidRPr="00DC59A2">
        <w:rPr>
          <w:rFonts w:cstheme="majorBidi"/>
          <w:color w:val="111111"/>
          <w:spacing w:val="1"/>
          <w:sz w:val="22"/>
          <w:szCs w:val="22"/>
        </w:rPr>
        <w:t>: the deep</w:t>
      </w:r>
      <w:ins w:id="21" w:author="Sharif Ash" w:date="2021-12-07T11:27:00Z">
        <w:r w:rsidR="00CA7944">
          <w:rPr>
            <w:rFonts w:cstheme="majorBidi"/>
            <w:color w:val="111111"/>
            <w:spacing w:val="1"/>
            <w:sz w:val="22"/>
            <w:szCs w:val="22"/>
          </w:rPr>
          <w:t xml:space="preserve">, </w:t>
        </w:r>
      </w:ins>
      <w:del w:id="22" w:author="Sharif Ash" w:date="2021-12-07T11:27:00Z">
        <w:r w:rsidRPr="00DC59A2" w:rsidDel="00CA7944">
          <w:rPr>
            <w:rFonts w:cstheme="majorBidi"/>
            <w:color w:val="111111"/>
            <w:spacing w:val="1"/>
            <w:sz w:val="22"/>
            <w:szCs w:val="22"/>
          </w:rPr>
          <w:delText xml:space="preserve"> </w:delText>
        </w:r>
      </w:del>
      <w:r w:rsidRPr="00DC59A2">
        <w:rPr>
          <w:rFonts w:cstheme="majorBidi"/>
          <w:color w:val="111111"/>
          <w:spacing w:val="1"/>
          <w:sz w:val="22"/>
          <w:szCs w:val="22"/>
        </w:rPr>
        <w:t>negative effect of the pandemic felt by most respondents (72% reported a negative impact), the shifting priorities for the supply chain industry ("increased visibility" being the top priority for the next 12-36 months), and the fact that the pandemic has accelerated the transition to digitization (64% of surveyed supply chain executives say digital transformation will accelerate due to the pandemic).</w:t>
      </w:r>
      <w:r w:rsidR="00FD2B1E" w:rsidRPr="00DC59A2">
        <w:rPr>
          <w:rFonts w:cstheme="majorBidi"/>
          <w:color w:val="111111"/>
          <w:spacing w:val="1"/>
          <w:sz w:val="22"/>
          <w:szCs w:val="22"/>
        </w:rPr>
        <w:t xml:space="preserve"> </w:t>
      </w:r>
      <w:r w:rsidRPr="00DC59A2">
        <w:rPr>
          <w:rFonts w:cstheme="majorBidi"/>
          <w:color w:val="111111"/>
          <w:spacing w:val="1"/>
          <w:sz w:val="22"/>
          <w:szCs w:val="22"/>
        </w:rPr>
        <w:t xml:space="preserve">It's no doubt the pandemic has had an unprecedented impact on how businesses think about the supply chain. However, the shock to the system may help </w:t>
      </w:r>
      <w:ins w:id="23" w:author="Sharif Ash" w:date="2021-12-07T11:32:00Z">
        <w:r w:rsidR="005658BD">
          <w:rPr>
            <w:rFonts w:cstheme="majorBidi"/>
            <w:color w:val="111111"/>
            <w:spacing w:val="1"/>
            <w:sz w:val="22"/>
            <w:szCs w:val="22"/>
          </w:rPr>
          <w:t>them</w:t>
        </w:r>
      </w:ins>
      <w:ins w:id="24" w:author="Sharif Ash" w:date="2021-12-07T11:31:00Z">
        <w:r w:rsidR="00AD3526">
          <w:rPr>
            <w:rFonts w:cstheme="majorBidi"/>
            <w:color w:val="111111"/>
            <w:spacing w:val="1"/>
            <w:sz w:val="22"/>
            <w:szCs w:val="22"/>
          </w:rPr>
          <w:t xml:space="preserve"> </w:t>
        </w:r>
      </w:ins>
      <w:r w:rsidRPr="00DC59A2">
        <w:rPr>
          <w:rFonts w:cstheme="majorBidi"/>
          <w:color w:val="111111"/>
          <w:spacing w:val="1"/>
          <w:sz w:val="22"/>
          <w:szCs w:val="22"/>
        </w:rPr>
        <w:t>usher in a new era of increased communication and visibility between suppliers as well as efficient use of technology to expedite supply chain strategies.</w:t>
      </w:r>
    </w:p>
    <w:p w14:paraId="3475BA40" w14:textId="18B85D16" w:rsidR="003C1550" w:rsidRPr="00DC59A2" w:rsidRDefault="003C1550" w:rsidP="00DC59A2">
      <w:pPr>
        <w:pStyle w:val="Heading2"/>
        <w:shd w:val="clear" w:color="auto" w:fill="FFFFFF"/>
        <w:jc w:val="both"/>
        <w:rPr>
          <w:rFonts w:cstheme="majorBidi"/>
          <w:color w:val="111111"/>
          <w:sz w:val="24"/>
          <w:szCs w:val="24"/>
        </w:rPr>
      </w:pPr>
      <w:r w:rsidRPr="00DC59A2">
        <w:rPr>
          <w:rFonts w:cstheme="majorBidi"/>
          <w:color w:val="111111"/>
          <w:sz w:val="24"/>
          <w:szCs w:val="24"/>
        </w:rPr>
        <w:t xml:space="preserve">What Are the </w:t>
      </w:r>
      <w:r w:rsidR="008670A2">
        <w:rPr>
          <w:rFonts w:cstheme="majorBidi"/>
          <w:color w:val="111111"/>
          <w:sz w:val="24"/>
          <w:szCs w:val="24"/>
        </w:rPr>
        <w:t xml:space="preserve">Key </w:t>
      </w:r>
      <w:r w:rsidRPr="00DC59A2">
        <w:rPr>
          <w:rFonts w:cstheme="majorBidi"/>
          <w:color w:val="111111"/>
          <w:sz w:val="24"/>
          <w:szCs w:val="24"/>
        </w:rPr>
        <w:t>Steps in a Supply Chain?</w:t>
      </w:r>
    </w:p>
    <w:p w14:paraId="27C9DA83" w14:textId="77DEB6EB" w:rsidR="003C1550" w:rsidRPr="00DC59A2" w:rsidRDefault="003C1550" w:rsidP="008F3B31">
      <w:pPr>
        <w:numPr>
          <w:ilvl w:val="0"/>
          <w:numId w:val="1"/>
        </w:numPr>
        <w:shd w:val="clear" w:color="auto" w:fill="FFFFFF"/>
        <w:tabs>
          <w:tab w:val="clear" w:pos="720"/>
          <w:tab w:val="num" w:pos="2430"/>
        </w:tabs>
        <w:spacing w:before="100" w:beforeAutospacing="1" w:after="100" w:afterAutospacing="1" w:line="240" w:lineRule="auto"/>
        <w:jc w:val="both"/>
        <w:rPr>
          <w:rFonts w:ascii="Times New Roman" w:hAnsi="Times New Roman" w:cstheme="majorBidi"/>
          <w:color w:val="111111"/>
          <w:spacing w:val="1"/>
        </w:rPr>
      </w:pPr>
      <w:r w:rsidRPr="00DC59A2">
        <w:rPr>
          <w:rFonts w:ascii="Times New Roman" w:hAnsi="Times New Roman" w:cstheme="majorBidi"/>
          <w:color w:val="111111"/>
          <w:spacing w:val="1"/>
        </w:rPr>
        <w:t>Planning the inventory and manufacturing processes to ensure </w:t>
      </w:r>
      <w:r w:rsidR="00FD2B1E" w:rsidRPr="00DC59A2">
        <w:rPr>
          <w:rFonts w:ascii="Times New Roman" w:hAnsi="Times New Roman" w:cstheme="majorBidi"/>
        </w:rPr>
        <w:t>supply and demand</w:t>
      </w:r>
      <w:r w:rsidRPr="00DC59A2">
        <w:rPr>
          <w:rFonts w:ascii="Times New Roman" w:hAnsi="Times New Roman" w:cstheme="majorBidi"/>
          <w:color w:val="111111"/>
          <w:spacing w:val="1"/>
        </w:rPr>
        <w:t> are</w:t>
      </w:r>
      <w:r w:rsidR="008F3B31">
        <w:rPr>
          <w:rFonts w:ascii="Times New Roman" w:hAnsi="Times New Roman" w:cstheme="majorBidi"/>
          <w:color w:val="111111"/>
          <w:spacing w:val="1"/>
        </w:rPr>
        <w:t xml:space="preserve"> </w:t>
      </w:r>
      <w:r w:rsidRPr="00DC59A2">
        <w:rPr>
          <w:rFonts w:ascii="Times New Roman" w:hAnsi="Times New Roman" w:cstheme="majorBidi"/>
          <w:color w:val="111111"/>
          <w:spacing w:val="1"/>
        </w:rPr>
        <w:t>balanced</w:t>
      </w:r>
    </w:p>
    <w:p w14:paraId="05D09C80" w14:textId="0372F325" w:rsidR="003C1550" w:rsidRPr="00DC59A2" w:rsidRDefault="003C1550" w:rsidP="00DC59A2">
      <w:pPr>
        <w:numPr>
          <w:ilvl w:val="0"/>
          <w:numId w:val="1"/>
        </w:numPr>
        <w:shd w:val="clear" w:color="auto" w:fill="FFFFFF"/>
        <w:spacing w:before="100" w:beforeAutospacing="1" w:after="100" w:afterAutospacing="1" w:line="240" w:lineRule="auto"/>
        <w:jc w:val="both"/>
        <w:rPr>
          <w:rFonts w:ascii="Times New Roman" w:hAnsi="Times New Roman" w:cstheme="majorBidi"/>
          <w:color w:val="111111"/>
          <w:spacing w:val="1"/>
        </w:rPr>
      </w:pPr>
      <w:r w:rsidRPr="00DC59A2">
        <w:rPr>
          <w:rFonts w:ascii="Times New Roman" w:hAnsi="Times New Roman" w:cstheme="majorBidi"/>
          <w:color w:val="111111"/>
          <w:spacing w:val="1"/>
        </w:rPr>
        <w:t>Manufacturing or sourcing materials needed to create the final product</w:t>
      </w:r>
    </w:p>
    <w:p w14:paraId="2F1083DD" w14:textId="77777777" w:rsidR="003C1550" w:rsidRPr="00DC59A2" w:rsidRDefault="003C1550" w:rsidP="00DC59A2">
      <w:pPr>
        <w:numPr>
          <w:ilvl w:val="0"/>
          <w:numId w:val="1"/>
        </w:numPr>
        <w:shd w:val="clear" w:color="auto" w:fill="FFFFFF"/>
        <w:spacing w:before="100" w:beforeAutospacing="1" w:after="100" w:afterAutospacing="1" w:line="240" w:lineRule="auto"/>
        <w:jc w:val="both"/>
        <w:rPr>
          <w:rFonts w:ascii="Times New Roman" w:hAnsi="Times New Roman" w:cstheme="majorBidi"/>
          <w:color w:val="111111"/>
          <w:spacing w:val="1"/>
        </w:rPr>
      </w:pPr>
      <w:r w:rsidRPr="00DC59A2">
        <w:rPr>
          <w:rFonts w:ascii="Times New Roman" w:hAnsi="Times New Roman" w:cstheme="majorBidi"/>
          <w:color w:val="111111"/>
          <w:spacing w:val="1"/>
        </w:rPr>
        <w:t>Assembling parts and testing the product</w:t>
      </w:r>
    </w:p>
    <w:p w14:paraId="279F72F4" w14:textId="5D945E94" w:rsidR="003C1550" w:rsidRPr="00DC59A2" w:rsidRDefault="003C1550" w:rsidP="00DC59A2">
      <w:pPr>
        <w:numPr>
          <w:ilvl w:val="0"/>
          <w:numId w:val="1"/>
        </w:numPr>
        <w:shd w:val="clear" w:color="auto" w:fill="FFFFFF"/>
        <w:spacing w:before="100" w:beforeAutospacing="1" w:after="100" w:afterAutospacing="1" w:line="240" w:lineRule="auto"/>
        <w:jc w:val="both"/>
        <w:rPr>
          <w:rFonts w:ascii="Times New Roman" w:hAnsi="Times New Roman" w:cstheme="majorBidi"/>
          <w:color w:val="111111"/>
          <w:spacing w:val="1"/>
        </w:rPr>
      </w:pPr>
      <w:r w:rsidRPr="00DC59A2">
        <w:rPr>
          <w:rFonts w:ascii="Times New Roman" w:hAnsi="Times New Roman" w:cstheme="majorBidi"/>
          <w:color w:val="111111"/>
          <w:spacing w:val="1"/>
        </w:rPr>
        <w:t>Packaging the product for shipment (or holding in inventory until a later date)</w:t>
      </w:r>
    </w:p>
    <w:p w14:paraId="2B09C0ED" w14:textId="23304CC2" w:rsidR="003C1550" w:rsidRPr="00DC59A2" w:rsidRDefault="003C1550" w:rsidP="008F3B31">
      <w:pPr>
        <w:numPr>
          <w:ilvl w:val="0"/>
          <w:numId w:val="1"/>
        </w:numPr>
        <w:shd w:val="clear" w:color="auto" w:fill="FFFFFF"/>
        <w:tabs>
          <w:tab w:val="clear" w:pos="720"/>
          <w:tab w:val="num" w:pos="1710"/>
        </w:tabs>
        <w:spacing w:before="100" w:beforeAutospacing="1" w:after="100" w:afterAutospacing="1" w:line="240" w:lineRule="auto"/>
        <w:jc w:val="both"/>
        <w:rPr>
          <w:rFonts w:ascii="Times New Roman" w:hAnsi="Times New Roman" w:cstheme="majorBidi"/>
          <w:color w:val="111111"/>
          <w:spacing w:val="1"/>
        </w:rPr>
      </w:pPr>
      <w:r w:rsidRPr="00DC59A2">
        <w:rPr>
          <w:rFonts w:ascii="Times New Roman" w:hAnsi="Times New Roman" w:cstheme="majorBidi"/>
          <w:color w:val="111111"/>
          <w:spacing w:val="1"/>
        </w:rPr>
        <w:t>Transporting and delivering the finished product to the distributor, retailer, or consumer</w:t>
      </w:r>
    </w:p>
    <w:p w14:paraId="4C5B7F7E" w14:textId="2A8C8790" w:rsidR="00FB2BC3" w:rsidRPr="00C2574E" w:rsidRDefault="003C1550" w:rsidP="00C2574E">
      <w:pPr>
        <w:numPr>
          <w:ilvl w:val="0"/>
          <w:numId w:val="1"/>
        </w:numPr>
        <w:shd w:val="clear" w:color="auto" w:fill="FFFFFF"/>
        <w:spacing w:before="100" w:beforeAutospacing="1" w:after="100" w:afterAutospacing="1" w:line="240" w:lineRule="auto"/>
        <w:jc w:val="both"/>
        <w:rPr>
          <w:rFonts w:ascii="Times New Roman" w:hAnsi="Times New Roman" w:cstheme="majorBidi"/>
          <w:color w:val="111111"/>
          <w:spacing w:val="1"/>
        </w:rPr>
      </w:pPr>
      <w:r w:rsidRPr="00DC59A2">
        <w:rPr>
          <w:rFonts w:ascii="Times New Roman" w:hAnsi="Times New Roman" w:cstheme="majorBidi"/>
          <w:color w:val="111111"/>
          <w:spacing w:val="1"/>
        </w:rPr>
        <w:t>Providing customer service support for returned items</w:t>
      </w:r>
    </w:p>
    <w:p w14:paraId="1FA1365B" w14:textId="1C665BBB" w:rsidR="003C1550" w:rsidRPr="00DC59A2" w:rsidRDefault="003C1550" w:rsidP="00DC59A2">
      <w:pPr>
        <w:pStyle w:val="Heading2"/>
        <w:shd w:val="clear" w:color="auto" w:fill="FFFFFF"/>
        <w:jc w:val="both"/>
        <w:rPr>
          <w:rFonts w:cstheme="majorBidi"/>
          <w:color w:val="111111"/>
          <w:sz w:val="24"/>
          <w:szCs w:val="24"/>
        </w:rPr>
      </w:pPr>
      <w:r w:rsidRPr="00DC59A2">
        <w:rPr>
          <w:rStyle w:val="mntl-sc-block-headingtext"/>
          <w:rFonts w:cstheme="majorBidi"/>
          <w:color w:val="111111"/>
          <w:sz w:val="24"/>
          <w:szCs w:val="24"/>
        </w:rPr>
        <w:t>How Supply Chain Management</w:t>
      </w:r>
      <w:ins w:id="25" w:author="Sharif Ash" w:date="2021-12-07T11:35:00Z">
        <w:r w:rsidR="005658BD">
          <w:rPr>
            <w:rStyle w:val="mntl-sc-block-headingtext"/>
            <w:rFonts w:cstheme="majorBidi"/>
            <w:color w:val="111111"/>
            <w:sz w:val="24"/>
            <w:szCs w:val="24"/>
          </w:rPr>
          <w:t xml:space="preserve"> </w:t>
        </w:r>
      </w:ins>
      <w:del w:id="26" w:author="Sharif Ash" w:date="2021-12-07T11:35:00Z">
        <w:r w:rsidRPr="00DC59A2" w:rsidDel="005658BD">
          <w:rPr>
            <w:rStyle w:val="mntl-sc-block-headingtext"/>
            <w:rFonts w:cstheme="majorBidi"/>
            <w:color w:val="111111"/>
            <w:sz w:val="24"/>
            <w:szCs w:val="24"/>
          </w:rPr>
          <w:delText xml:space="preserve"> (SCM) </w:delText>
        </w:r>
      </w:del>
      <w:r w:rsidRPr="00DC59A2">
        <w:rPr>
          <w:rStyle w:val="mntl-sc-block-headingtext"/>
          <w:rFonts w:cstheme="majorBidi"/>
          <w:color w:val="111111"/>
          <w:sz w:val="24"/>
          <w:szCs w:val="24"/>
        </w:rPr>
        <w:t>Works</w:t>
      </w:r>
    </w:p>
    <w:p w14:paraId="3BA7C2DB" w14:textId="5CBD8265" w:rsidR="003C1550" w:rsidRPr="00441F93" w:rsidRDefault="003C1550" w:rsidP="00441F93">
      <w:pPr>
        <w:pStyle w:val="comp"/>
        <w:shd w:val="clear" w:color="auto" w:fill="FFFFFF"/>
        <w:spacing w:before="0" w:beforeAutospacing="0"/>
        <w:jc w:val="both"/>
        <w:rPr>
          <w:rFonts w:cstheme="majorBidi"/>
          <w:color w:val="111111"/>
          <w:spacing w:val="1"/>
          <w:sz w:val="22"/>
          <w:szCs w:val="22"/>
        </w:rPr>
      </w:pPr>
      <w:r w:rsidRPr="00DC59A2">
        <w:rPr>
          <w:rFonts w:cstheme="majorBidi"/>
          <w:color w:val="111111"/>
          <w:spacing w:val="1"/>
          <w:sz w:val="22"/>
          <w:szCs w:val="22"/>
        </w:rPr>
        <w:t>Supply chain management</w:t>
      </w:r>
      <w:del w:id="27" w:author="Sharif Ash" w:date="2021-12-07T11:35:00Z">
        <w:r w:rsidRPr="00DC59A2" w:rsidDel="005658BD">
          <w:rPr>
            <w:rFonts w:cstheme="majorBidi"/>
            <w:color w:val="111111"/>
            <w:spacing w:val="1"/>
            <w:sz w:val="22"/>
            <w:szCs w:val="22"/>
          </w:rPr>
          <w:delText xml:space="preserve"> </w:delText>
        </w:r>
      </w:del>
      <w:r w:rsidRPr="00DC59A2">
        <w:rPr>
          <w:rFonts w:cstheme="majorBidi"/>
          <w:color w:val="111111"/>
          <w:spacing w:val="1"/>
          <w:sz w:val="22"/>
          <w:szCs w:val="22"/>
        </w:rPr>
        <w:t>(SCM) represents an effort by suppliers to develop and implement supply chains that are as efficient and economical as possible. </w:t>
      </w:r>
      <w:r w:rsidR="00591401" w:rsidRPr="00DC59A2">
        <w:rPr>
          <w:sz w:val="22"/>
        </w:rPr>
        <w:t>Supply chain</w:t>
      </w:r>
      <w:r w:rsidR="00591401" w:rsidRPr="00DC59A2">
        <w:rPr>
          <w:rFonts w:cstheme="majorBidi"/>
          <w:color w:val="111111"/>
          <w:spacing w:val="1"/>
          <w:sz w:val="22"/>
          <w:szCs w:val="22"/>
        </w:rPr>
        <w:t xml:space="preserve"> </w:t>
      </w:r>
      <w:r w:rsidRPr="00DC59A2">
        <w:rPr>
          <w:rFonts w:cstheme="majorBidi"/>
          <w:color w:val="111111"/>
          <w:spacing w:val="1"/>
          <w:sz w:val="22"/>
          <w:szCs w:val="22"/>
        </w:rPr>
        <w:t>cover everything from production to product development to the information systems needed to direct these undertakings.</w:t>
      </w:r>
      <w:r w:rsidR="00441F93">
        <w:rPr>
          <w:rFonts w:cstheme="majorBidi"/>
          <w:color w:val="111111"/>
          <w:spacing w:val="1"/>
          <w:sz w:val="22"/>
          <w:szCs w:val="22"/>
        </w:rPr>
        <w:t xml:space="preserve"> </w:t>
      </w:r>
      <w:r w:rsidRPr="00DC59A2">
        <w:rPr>
          <w:rFonts w:cstheme="majorBidi"/>
          <w:color w:val="111111"/>
          <w:spacing w:val="1"/>
          <w:sz w:val="22"/>
          <w:szCs w:val="22"/>
        </w:rPr>
        <w:t>Typically, SCM attempts to centrally control or link the production, shipment, and</w:t>
      </w:r>
      <w:r w:rsidR="00591401" w:rsidRPr="00DC59A2">
        <w:rPr>
          <w:rFonts w:cstheme="majorBidi"/>
          <w:color w:val="111111"/>
          <w:spacing w:val="1"/>
          <w:sz w:val="22"/>
          <w:szCs w:val="22"/>
        </w:rPr>
        <w:t xml:space="preserve"> distribution of a product</w:t>
      </w:r>
      <w:r w:rsidRPr="00DC59A2">
        <w:rPr>
          <w:rFonts w:cstheme="majorBidi"/>
          <w:color w:val="111111"/>
          <w:spacing w:val="1"/>
          <w:sz w:val="22"/>
          <w:szCs w:val="22"/>
        </w:rPr>
        <w:t xml:space="preserve">. By managing the supply chain, companies can cut excess costs and deliver products to the </w:t>
      </w:r>
      <w:r w:rsidRPr="00DC59A2">
        <w:rPr>
          <w:rFonts w:cstheme="majorBidi"/>
          <w:color w:val="111111"/>
          <w:spacing w:val="1"/>
          <w:sz w:val="22"/>
          <w:szCs w:val="22"/>
        </w:rPr>
        <w:lastRenderedPageBreak/>
        <w:t>consumer faster. This is done by keeping tighter control of internal inventories, internal production, </w:t>
      </w:r>
      <w:r w:rsidR="00B50BA3" w:rsidRPr="00DC59A2">
        <w:rPr>
          <w:sz w:val="22"/>
          <w:szCs w:val="22"/>
        </w:rPr>
        <w:t>distribution</w:t>
      </w:r>
      <w:r w:rsidRPr="00DC59A2">
        <w:rPr>
          <w:rFonts w:cstheme="majorBidi"/>
          <w:color w:val="111111"/>
          <w:spacing w:val="1"/>
          <w:sz w:val="22"/>
          <w:szCs w:val="22"/>
        </w:rPr>
        <w:t>, sales, and the </w:t>
      </w:r>
      <w:r w:rsidR="0007100D" w:rsidRPr="00DC59A2">
        <w:rPr>
          <w:sz w:val="22"/>
        </w:rPr>
        <w:t>inventories</w:t>
      </w:r>
      <w:r w:rsidRPr="00DC59A2">
        <w:rPr>
          <w:rFonts w:cstheme="majorBidi"/>
          <w:color w:val="111111"/>
          <w:spacing w:val="1"/>
          <w:sz w:val="22"/>
          <w:szCs w:val="22"/>
        </w:rPr>
        <w:t> of company vendors.</w:t>
      </w:r>
      <w:r w:rsidR="00441F93">
        <w:rPr>
          <w:rFonts w:cstheme="majorBidi"/>
          <w:color w:val="111111"/>
          <w:spacing w:val="1"/>
          <w:sz w:val="22"/>
          <w:szCs w:val="22"/>
        </w:rPr>
        <w:t xml:space="preserve"> </w:t>
      </w:r>
      <w:r w:rsidRPr="00DC59A2">
        <w:rPr>
          <w:rFonts w:cstheme="majorBidi"/>
          <w:color w:val="111111"/>
          <w:spacing w:val="1"/>
        </w:rPr>
        <w:t xml:space="preserve">SCM is based on the idea that nearly every product that comes to market </w:t>
      </w:r>
      <w:ins w:id="28" w:author="Sharif Ash" w:date="2021-12-07T11:38:00Z">
        <w:r w:rsidR="00DD5641">
          <w:rPr>
            <w:rFonts w:cstheme="majorBidi"/>
            <w:color w:val="111111"/>
            <w:spacing w:val="1"/>
          </w:rPr>
          <w:t xml:space="preserve">are the </w:t>
        </w:r>
      </w:ins>
      <w:r w:rsidRPr="00DC59A2">
        <w:rPr>
          <w:rFonts w:cstheme="majorBidi"/>
          <w:color w:val="111111"/>
          <w:spacing w:val="1"/>
        </w:rPr>
        <w:t>result</w:t>
      </w:r>
      <w:del w:id="29" w:author="Sharif Ash" w:date="2021-12-07T11:38:00Z">
        <w:r w:rsidRPr="00DC59A2" w:rsidDel="00DD5641">
          <w:rPr>
            <w:rFonts w:cstheme="majorBidi"/>
            <w:color w:val="111111"/>
            <w:spacing w:val="1"/>
          </w:rPr>
          <w:delText>s</w:delText>
        </w:r>
      </w:del>
      <w:r w:rsidRPr="00DC59A2">
        <w:rPr>
          <w:rFonts w:cstheme="majorBidi"/>
          <w:color w:val="111111"/>
          <w:spacing w:val="1"/>
        </w:rPr>
        <w:t xml:space="preserve"> </w:t>
      </w:r>
      <w:ins w:id="30" w:author="Sharif Ash" w:date="2021-12-07T11:38:00Z">
        <w:r w:rsidR="00DD5641">
          <w:rPr>
            <w:rFonts w:cstheme="majorBidi"/>
            <w:color w:val="111111"/>
            <w:spacing w:val="1"/>
          </w:rPr>
          <w:t>of</w:t>
        </w:r>
      </w:ins>
      <w:del w:id="31" w:author="Sharif Ash" w:date="2021-12-07T11:38:00Z">
        <w:r w:rsidRPr="00DC59A2" w:rsidDel="00DD5641">
          <w:rPr>
            <w:rFonts w:cstheme="majorBidi"/>
            <w:color w:val="111111"/>
            <w:spacing w:val="1"/>
          </w:rPr>
          <w:delText>from</w:delText>
        </w:r>
      </w:del>
      <w:r w:rsidRPr="00DC59A2">
        <w:rPr>
          <w:rFonts w:cstheme="majorBidi"/>
          <w:color w:val="111111"/>
          <w:spacing w:val="1"/>
        </w:rPr>
        <w:t xml:space="preserve"> the efforts of various organizations that make up a supply chain. Although supply chains have existed for ages, most companies have only recently paid attention to them as a value-add</w:t>
      </w:r>
      <w:ins w:id="32" w:author="Sharif Ash" w:date="2021-12-07T11:39:00Z">
        <w:r w:rsidR="00DD5641">
          <w:rPr>
            <w:rFonts w:cstheme="majorBidi"/>
            <w:color w:val="111111"/>
            <w:spacing w:val="1"/>
          </w:rPr>
          <w:t>ing tool</w:t>
        </w:r>
      </w:ins>
      <w:r w:rsidRPr="00DC59A2">
        <w:rPr>
          <w:rFonts w:cstheme="majorBidi"/>
          <w:color w:val="111111"/>
          <w:spacing w:val="1"/>
        </w:rPr>
        <w:t xml:space="preserve"> to their operations.</w:t>
      </w:r>
    </w:p>
    <w:p w14:paraId="2DEB203B" w14:textId="6842C05F" w:rsidR="003C1550" w:rsidRPr="00DC59A2" w:rsidRDefault="003C1550" w:rsidP="00DC59A2">
      <w:pPr>
        <w:shd w:val="clear" w:color="auto" w:fill="FFFFFF"/>
        <w:spacing w:before="100" w:beforeAutospacing="1" w:after="100" w:afterAutospacing="1" w:line="240" w:lineRule="auto"/>
        <w:jc w:val="both"/>
        <w:outlineLvl w:val="1"/>
        <w:rPr>
          <w:rFonts w:ascii="Times New Roman" w:eastAsia="Times New Roman" w:hAnsi="Times New Roman" w:cstheme="majorBidi"/>
          <w:b/>
          <w:bCs/>
          <w:color w:val="111111"/>
          <w:sz w:val="24"/>
          <w:szCs w:val="24"/>
        </w:rPr>
      </w:pPr>
      <w:r w:rsidRPr="00DC59A2">
        <w:rPr>
          <w:rFonts w:ascii="Times New Roman" w:eastAsia="Times New Roman" w:hAnsi="Times New Roman" w:cstheme="majorBidi"/>
          <w:b/>
          <w:bCs/>
          <w:color w:val="111111"/>
          <w:sz w:val="24"/>
          <w:szCs w:val="24"/>
        </w:rPr>
        <w:t>5 Parts of SCM</w:t>
      </w:r>
    </w:p>
    <w:p w14:paraId="304034A7" w14:textId="4CF9815D" w:rsidR="003C1550" w:rsidRPr="00DC59A2" w:rsidRDefault="001D4639" w:rsidP="00DC59A2">
      <w:pPr>
        <w:shd w:val="clear" w:color="auto" w:fill="FFFFFF"/>
        <w:spacing w:after="100" w:afterAutospacing="1" w:line="240" w:lineRule="auto"/>
        <w:jc w:val="both"/>
        <w:rPr>
          <w:rFonts w:ascii="Times New Roman" w:eastAsia="Times New Roman" w:hAnsi="Times New Roman" w:cstheme="majorBidi"/>
          <w:color w:val="111111"/>
          <w:spacing w:val="1"/>
        </w:rPr>
      </w:pPr>
      <w:r>
        <w:rPr>
          <w:rFonts w:ascii="Times New Roman" w:eastAsia="Times New Roman" w:hAnsi="Times New Roman" w:cstheme="majorBidi"/>
          <w:color w:val="111111"/>
          <w:spacing w:val="1"/>
        </w:rPr>
        <w:t>T</w:t>
      </w:r>
      <w:r w:rsidR="003C1550" w:rsidRPr="00DC59A2">
        <w:rPr>
          <w:rFonts w:ascii="Times New Roman" w:eastAsia="Times New Roman" w:hAnsi="Times New Roman" w:cstheme="majorBidi"/>
          <w:color w:val="111111"/>
          <w:spacing w:val="1"/>
        </w:rPr>
        <w:t>he</w:t>
      </w:r>
      <w:r w:rsidR="00604886" w:rsidRPr="00DC59A2">
        <w:rPr>
          <w:rFonts w:ascii="Times New Roman" w:eastAsia="Times New Roman" w:hAnsi="Times New Roman" w:cstheme="majorBidi"/>
          <w:color w:val="111111"/>
          <w:spacing w:val="1"/>
        </w:rPr>
        <w:t xml:space="preserve"> supply chain management</w:t>
      </w:r>
      <w:r w:rsidR="003C1550" w:rsidRPr="00DC59A2">
        <w:rPr>
          <w:rFonts w:ascii="Times New Roman" w:eastAsia="Times New Roman" w:hAnsi="Times New Roman" w:cstheme="majorBidi"/>
          <w:color w:val="111111"/>
          <w:spacing w:val="1"/>
        </w:rPr>
        <w:t> coordinates the</w:t>
      </w:r>
      <w:r w:rsidR="00604886" w:rsidRPr="00DC59A2">
        <w:rPr>
          <w:rFonts w:ascii="Times New Roman" w:eastAsia="Times New Roman" w:hAnsi="Times New Roman" w:cstheme="majorBidi"/>
          <w:color w:val="111111"/>
          <w:spacing w:val="1"/>
        </w:rPr>
        <w:t xml:space="preserve"> logistics</w:t>
      </w:r>
      <w:r w:rsidR="003C1550" w:rsidRPr="00DC59A2">
        <w:rPr>
          <w:rFonts w:ascii="Times New Roman" w:eastAsia="Times New Roman" w:hAnsi="Times New Roman" w:cstheme="majorBidi"/>
          <w:color w:val="111111"/>
          <w:spacing w:val="1"/>
        </w:rPr>
        <w:t> of all aspects of the supply chain which</w:t>
      </w:r>
      <w:r w:rsidR="009F67D2">
        <w:rPr>
          <w:rFonts w:ascii="Times New Roman" w:eastAsia="Times New Roman" w:hAnsi="Times New Roman" w:cstheme="majorBidi"/>
          <w:color w:val="111111"/>
          <w:spacing w:val="1"/>
        </w:rPr>
        <w:t xml:space="preserve"> are</w:t>
      </w:r>
      <w:r w:rsidR="003C1550" w:rsidRPr="00DC59A2">
        <w:rPr>
          <w:rFonts w:ascii="Times New Roman" w:eastAsia="Times New Roman" w:hAnsi="Times New Roman" w:cstheme="majorBidi"/>
          <w:color w:val="111111"/>
          <w:spacing w:val="1"/>
        </w:rPr>
        <w:t>:</w:t>
      </w:r>
    </w:p>
    <w:p w14:paraId="2A30AD81" w14:textId="77777777" w:rsidR="003C1550" w:rsidRPr="00DC59A2" w:rsidRDefault="003C1550" w:rsidP="00DC59A2">
      <w:pPr>
        <w:numPr>
          <w:ilvl w:val="0"/>
          <w:numId w:val="3"/>
        </w:numPr>
        <w:shd w:val="clear" w:color="auto" w:fill="FFFFFF"/>
        <w:spacing w:before="100" w:beforeAutospacing="1" w:after="100" w:afterAutospacing="1" w:line="240" w:lineRule="auto"/>
        <w:jc w:val="both"/>
        <w:rPr>
          <w:rFonts w:ascii="Times New Roman" w:eastAsia="Times New Roman" w:hAnsi="Times New Roman" w:cstheme="majorBidi"/>
          <w:color w:val="111111"/>
          <w:spacing w:val="1"/>
        </w:rPr>
      </w:pPr>
      <w:r w:rsidRPr="00DC59A2">
        <w:rPr>
          <w:rFonts w:ascii="Times New Roman" w:eastAsia="Times New Roman" w:hAnsi="Times New Roman" w:cstheme="majorBidi"/>
          <w:color w:val="111111"/>
          <w:spacing w:val="1"/>
        </w:rPr>
        <w:t>The plan or strategy</w:t>
      </w:r>
    </w:p>
    <w:p w14:paraId="287D089A" w14:textId="42130DD8" w:rsidR="003C1550" w:rsidRPr="00DC59A2" w:rsidRDefault="003C1550" w:rsidP="00DC59A2">
      <w:pPr>
        <w:numPr>
          <w:ilvl w:val="0"/>
          <w:numId w:val="3"/>
        </w:numPr>
        <w:shd w:val="clear" w:color="auto" w:fill="FFFFFF"/>
        <w:spacing w:before="100" w:beforeAutospacing="1" w:after="100" w:afterAutospacing="1" w:line="240" w:lineRule="auto"/>
        <w:jc w:val="both"/>
        <w:rPr>
          <w:rFonts w:ascii="Times New Roman" w:eastAsia="Times New Roman" w:hAnsi="Times New Roman" w:cstheme="majorBidi"/>
          <w:color w:val="111111"/>
          <w:spacing w:val="1"/>
        </w:rPr>
      </w:pPr>
      <w:r w:rsidRPr="00DC59A2">
        <w:rPr>
          <w:rFonts w:ascii="Times New Roman" w:eastAsia="Times New Roman" w:hAnsi="Times New Roman" w:cstheme="majorBidi"/>
          <w:color w:val="111111"/>
          <w:spacing w:val="1"/>
        </w:rPr>
        <w:t xml:space="preserve">The </w:t>
      </w:r>
      <w:ins w:id="33" w:author="Sharif Ash" w:date="2021-12-07T11:42:00Z">
        <w:r w:rsidR="00DD5641">
          <w:rPr>
            <w:rFonts w:ascii="Times New Roman" w:eastAsia="Times New Roman" w:hAnsi="Times New Roman" w:cstheme="majorBidi"/>
            <w:color w:val="111111"/>
            <w:spacing w:val="1"/>
          </w:rPr>
          <w:t>re</w:t>
        </w:r>
      </w:ins>
      <w:r w:rsidRPr="00DC59A2">
        <w:rPr>
          <w:rFonts w:ascii="Times New Roman" w:eastAsia="Times New Roman" w:hAnsi="Times New Roman" w:cstheme="majorBidi"/>
          <w:color w:val="111111"/>
          <w:spacing w:val="1"/>
        </w:rPr>
        <w:t>source</w:t>
      </w:r>
      <w:ins w:id="34" w:author="Sharif Ash" w:date="2021-12-07T11:42:00Z">
        <w:r w:rsidR="00DD5641">
          <w:rPr>
            <w:rFonts w:ascii="Times New Roman" w:eastAsia="Times New Roman" w:hAnsi="Times New Roman" w:cstheme="majorBidi"/>
            <w:color w:val="111111"/>
            <w:spacing w:val="1"/>
          </w:rPr>
          <w:t>s</w:t>
        </w:r>
      </w:ins>
      <w:del w:id="35" w:author="Sharif Ash" w:date="2021-12-07T11:42:00Z">
        <w:r w:rsidRPr="00DC59A2" w:rsidDel="00DD5641">
          <w:rPr>
            <w:rFonts w:ascii="Times New Roman" w:eastAsia="Times New Roman" w:hAnsi="Times New Roman" w:cstheme="majorBidi"/>
            <w:color w:val="111111"/>
            <w:spacing w:val="1"/>
          </w:rPr>
          <w:delText xml:space="preserve"> </w:delText>
        </w:r>
      </w:del>
      <w:r w:rsidRPr="00DC59A2">
        <w:rPr>
          <w:rFonts w:ascii="Times New Roman" w:eastAsia="Times New Roman" w:hAnsi="Times New Roman" w:cstheme="majorBidi"/>
          <w:color w:val="111111"/>
          <w:spacing w:val="1"/>
        </w:rPr>
        <w:t>(of raw materials or services)</w:t>
      </w:r>
    </w:p>
    <w:p w14:paraId="5FBFD482" w14:textId="77777777" w:rsidR="003C1550" w:rsidRPr="00DC59A2" w:rsidRDefault="003C1550" w:rsidP="00DC59A2">
      <w:pPr>
        <w:numPr>
          <w:ilvl w:val="0"/>
          <w:numId w:val="3"/>
        </w:numPr>
        <w:shd w:val="clear" w:color="auto" w:fill="FFFFFF"/>
        <w:spacing w:before="100" w:beforeAutospacing="1" w:after="100" w:afterAutospacing="1" w:line="240" w:lineRule="auto"/>
        <w:jc w:val="both"/>
        <w:rPr>
          <w:rFonts w:ascii="Times New Roman" w:eastAsia="Times New Roman" w:hAnsi="Times New Roman" w:cstheme="majorBidi"/>
          <w:color w:val="111111"/>
          <w:spacing w:val="1"/>
        </w:rPr>
      </w:pPr>
      <w:r w:rsidRPr="00DC59A2">
        <w:rPr>
          <w:rFonts w:ascii="Times New Roman" w:eastAsia="Times New Roman" w:hAnsi="Times New Roman" w:cstheme="majorBidi"/>
          <w:color w:val="111111"/>
          <w:spacing w:val="1"/>
        </w:rPr>
        <w:t>Manufacturing</w:t>
      </w:r>
      <w:del w:id="36" w:author="Sharif Ash" w:date="2021-12-07T11:42:00Z">
        <w:r w:rsidRPr="00DC59A2" w:rsidDel="00DD5641">
          <w:rPr>
            <w:rFonts w:ascii="Times New Roman" w:eastAsia="Times New Roman" w:hAnsi="Times New Roman" w:cstheme="majorBidi"/>
            <w:color w:val="111111"/>
            <w:spacing w:val="1"/>
          </w:rPr>
          <w:delText xml:space="preserve"> </w:delText>
        </w:r>
      </w:del>
      <w:r w:rsidRPr="00DC59A2">
        <w:rPr>
          <w:rFonts w:ascii="Times New Roman" w:eastAsia="Times New Roman" w:hAnsi="Times New Roman" w:cstheme="majorBidi"/>
          <w:color w:val="111111"/>
          <w:spacing w:val="1"/>
        </w:rPr>
        <w:t>(focused on productivity and efficiency)</w:t>
      </w:r>
    </w:p>
    <w:p w14:paraId="5D4873E3" w14:textId="02797537" w:rsidR="003C1550" w:rsidRPr="00DC59A2" w:rsidRDefault="003C1550" w:rsidP="00DC59A2">
      <w:pPr>
        <w:numPr>
          <w:ilvl w:val="0"/>
          <w:numId w:val="3"/>
        </w:numPr>
        <w:shd w:val="clear" w:color="auto" w:fill="FFFFFF"/>
        <w:spacing w:before="100" w:beforeAutospacing="1" w:after="100" w:afterAutospacing="1" w:line="240" w:lineRule="auto"/>
        <w:jc w:val="both"/>
        <w:rPr>
          <w:rFonts w:ascii="Times New Roman" w:eastAsia="Times New Roman" w:hAnsi="Times New Roman" w:cstheme="majorBidi"/>
          <w:color w:val="111111"/>
          <w:spacing w:val="1"/>
        </w:rPr>
      </w:pPr>
      <w:r w:rsidRPr="00DC59A2">
        <w:rPr>
          <w:rFonts w:ascii="Times New Roman" w:eastAsia="Times New Roman" w:hAnsi="Times New Roman" w:cstheme="majorBidi"/>
          <w:color w:val="111111"/>
          <w:spacing w:val="1"/>
        </w:rPr>
        <w:t>Delivery and logistics</w:t>
      </w:r>
    </w:p>
    <w:p w14:paraId="3F92C48D" w14:textId="77777777" w:rsidR="003C1550" w:rsidRPr="00DC59A2" w:rsidRDefault="003C1550" w:rsidP="00DC59A2">
      <w:pPr>
        <w:numPr>
          <w:ilvl w:val="0"/>
          <w:numId w:val="3"/>
        </w:numPr>
        <w:shd w:val="clear" w:color="auto" w:fill="FFFFFF"/>
        <w:spacing w:before="100" w:beforeAutospacing="1" w:after="100" w:afterAutospacing="1" w:line="240" w:lineRule="auto"/>
        <w:jc w:val="both"/>
        <w:rPr>
          <w:rFonts w:ascii="Times New Roman" w:eastAsia="Times New Roman" w:hAnsi="Times New Roman" w:cstheme="majorBidi"/>
          <w:color w:val="111111"/>
          <w:spacing w:val="1"/>
        </w:rPr>
      </w:pPr>
      <w:r w:rsidRPr="00DC59A2">
        <w:rPr>
          <w:rFonts w:ascii="Times New Roman" w:eastAsia="Times New Roman" w:hAnsi="Times New Roman" w:cstheme="majorBidi"/>
          <w:color w:val="111111"/>
          <w:spacing w:val="1"/>
        </w:rPr>
        <w:t>The return system</w:t>
      </w:r>
      <w:del w:id="37" w:author="Sharif Ash" w:date="2021-12-07T11:42:00Z">
        <w:r w:rsidRPr="00DC59A2" w:rsidDel="00DD5641">
          <w:rPr>
            <w:rFonts w:ascii="Times New Roman" w:eastAsia="Times New Roman" w:hAnsi="Times New Roman" w:cstheme="majorBidi"/>
            <w:color w:val="111111"/>
            <w:spacing w:val="1"/>
          </w:rPr>
          <w:delText xml:space="preserve"> </w:delText>
        </w:r>
      </w:del>
      <w:r w:rsidRPr="00DC59A2">
        <w:rPr>
          <w:rFonts w:ascii="Times New Roman" w:eastAsia="Times New Roman" w:hAnsi="Times New Roman" w:cstheme="majorBidi"/>
          <w:color w:val="111111"/>
          <w:spacing w:val="1"/>
        </w:rPr>
        <w:t>(for defective or unwanted products)</w:t>
      </w:r>
    </w:p>
    <w:p w14:paraId="7FE76985" w14:textId="0B2F792E" w:rsidR="003C1550" w:rsidRPr="00DC59A2" w:rsidRDefault="003C1550" w:rsidP="00DC59A2">
      <w:pPr>
        <w:shd w:val="clear" w:color="auto" w:fill="FFFFFF"/>
        <w:spacing w:after="100" w:afterAutospacing="1" w:line="240" w:lineRule="auto"/>
        <w:jc w:val="both"/>
        <w:rPr>
          <w:rFonts w:ascii="Times New Roman" w:eastAsia="Times New Roman" w:hAnsi="Times New Roman" w:cstheme="majorBidi"/>
          <w:color w:val="111111"/>
          <w:spacing w:val="1"/>
        </w:rPr>
      </w:pPr>
      <w:r w:rsidRPr="00DC59A2">
        <w:rPr>
          <w:rFonts w:ascii="Times New Roman" w:eastAsia="Times New Roman" w:hAnsi="Times New Roman" w:cstheme="majorBidi"/>
          <w:color w:val="111111"/>
          <w:spacing w:val="1"/>
        </w:rPr>
        <w:t>The supply chain manager tries to minimize shortages and keep costs down. Th</w:t>
      </w:r>
      <w:ins w:id="38" w:author="Sharif Ash" w:date="2021-12-07T11:42:00Z">
        <w:r w:rsidR="00DD5641">
          <w:rPr>
            <w:rFonts w:ascii="Times New Roman" w:eastAsia="Times New Roman" w:hAnsi="Times New Roman" w:cstheme="majorBidi"/>
            <w:color w:val="111111"/>
            <w:spacing w:val="1"/>
          </w:rPr>
          <w:t>is</w:t>
        </w:r>
      </w:ins>
      <w:del w:id="39" w:author="Sharif Ash" w:date="2021-12-07T11:42:00Z">
        <w:r w:rsidRPr="00DC59A2" w:rsidDel="00DD5641">
          <w:rPr>
            <w:rFonts w:ascii="Times New Roman" w:eastAsia="Times New Roman" w:hAnsi="Times New Roman" w:cstheme="majorBidi"/>
            <w:color w:val="111111"/>
            <w:spacing w:val="1"/>
          </w:rPr>
          <w:delText>e</w:delText>
        </w:r>
      </w:del>
      <w:r w:rsidRPr="00DC59A2">
        <w:rPr>
          <w:rFonts w:ascii="Times New Roman" w:eastAsia="Times New Roman" w:hAnsi="Times New Roman" w:cstheme="majorBidi"/>
          <w:color w:val="111111"/>
          <w:spacing w:val="1"/>
        </w:rPr>
        <w:t xml:space="preserve"> job is not only about logistics and purchasing inventory. </w:t>
      </w:r>
    </w:p>
    <w:p w14:paraId="6550AE43" w14:textId="633A3693" w:rsidR="00FB2BC3" w:rsidRDefault="00FB2BC3" w:rsidP="00DC59A2">
      <w:pPr>
        <w:jc w:val="both"/>
        <w:rPr>
          <w:rFonts w:ascii="Times New Roman" w:hAnsi="Times New Roman" w:cstheme="majorBidi"/>
        </w:rPr>
      </w:pPr>
    </w:p>
    <w:p w14:paraId="4B4C975E" w14:textId="4CAACFDE" w:rsidR="00FB2BC3" w:rsidRPr="00697A3B" w:rsidRDefault="00697A3B" w:rsidP="00697A3B">
      <w:pPr>
        <w:pStyle w:val="Heading1"/>
        <w:rPr>
          <w:rFonts w:asciiTheme="majorBidi" w:hAnsiTheme="majorBidi"/>
          <w:color w:val="000000" w:themeColor="text1"/>
          <w:sz w:val="24"/>
          <w:szCs w:val="24"/>
        </w:rPr>
      </w:pPr>
      <w:r w:rsidRPr="00697A3B">
        <w:rPr>
          <w:rFonts w:asciiTheme="majorBidi" w:hAnsiTheme="majorBidi"/>
          <w:color w:val="000000" w:themeColor="text1"/>
          <w:sz w:val="24"/>
          <w:szCs w:val="24"/>
        </w:rPr>
        <w:t>References</w:t>
      </w:r>
    </w:p>
    <w:p w14:paraId="158FE758" w14:textId="33491003" w:rsidR="00697A3B" w:rsidRDefault="00DD5641" w:rsidP="00697A3B">
      <w:pPr>
        <w:pStyle w:val="ListParagraph"/>
        <w:numPr>
          <w:ilvl w:val="0"/>
          <w:numId w:val="4"/>
        </w:numPr>
        <w:jc w:val="both"/>
        <w:rPr>
          <w:rFonts w:ascii="Times New Roman" w:hAnsi="Times New Roman" w:cstheme="majorBidi"/>
        </w:rPr>
      </w:pPr>
      <w:hyperlink r:id="rId8" w:history="1">
        <w:r w:rsidR="00697A3B" w:rsidRPr="00697A3B">
          <w:rPr>
            <w:rStyle w:val="Hyperlink"/>
            <w:rFonts w:ascii="Times New Roman" w:hAnsi="Times New Roman" w:cstheme="majorBidi"/>
          </w:rPr>
          <w:t>https://www.easternways.net/services/supply-chain/</w:t>
        </w:r>
      </w:hyperlink>
    </w:p>
    <w:p w14:paraId="14F81763" w14:textId="5B760B0E" w:rsidR="00035BCB" w:rsidRDefault="00DD5641" w:rsidP="00697A3B">
      <w:pPr>
        <w:pStyle w:val="ListParagraph"/>
        <w:numPr>
          <w:ilvl w:val="0"/>
          <w:numId w:val="4"/>
        </w:numPr>
        <w:jc w:val="both"/>
        <w:rPr>
          <w:rFonts w:ascii="Times New Roman" w:hAnsi="Times New Roman" w:cstheme="majorBidi"/>
        </w:rPr>
      </w:pPr>
      <w:hyperlink r:id="rId9" w:history="1">
        <w:r w:rsidR="00035BCB" w:rsidRPr="00B729FC">
          <w:rPr>
            <w:rStyle w:val="Hyperlink"/>
            <w:rFonts w:ascii="Times New Roman" w:hAnsi="Times New Roman" w:cstheme="majorBidi"/>
          </w:rPr>
          <w:t>https://www.investopedia.com/terms/s/scm.asp</w:t>
        </w:r>
      </w:hyperlink>
    </w:p>
    <w:p w14:paraId="726C9CD1" w14:textId="1CCF08A9" w:rsidR="00035BCB" w:rsidRDefault="00DD5641" w:rsidP="005F471A">
      <w:pPr>
        <w:pStyle w:val="ListParagraph"/>
        <w:numPr>
          <w:ilvl w:val="0"/>
          <w:numId w:val="4"/>
        </w:numPr>
        <w:jc w:val="both"/>
        <w:rPr>
          <w:rFonts w:ascii="Times New Roman" w:hAnsi="Times New Roman" w:cstheme="majorBidi"/>
        </w:rPr>
      </w:pPr>
      <w:hyperlink r:id="rId10" w:history="1">
        <w:r w:rsidR="00035BCB" w:rsidRPr="00B729FC">
          <w:rPr>
            <w:rStyle w:val="Hyperlink"/>
            <w:rFonts w:ascii="Times New Roman" w:hAnsi="Times New Roman" w:cstheme="majorBidi"/>
          </w:rPr>
          <w:t>https://www.investopedia.com/terms/s/supplychain.asp</w:t>
        </w:r>
      </w:hyperlink>
    </w:p>
    <w:p w14:paraId="4D8BECEC" w14:textId="5391587B" w:rsidR="005F471A" w:rsidRDefault="00DD5641" w:rsidP="005F471A">
      <w:pPr>
        <w:pStyle w:val="ListParagraph"/>
        <w:numPr>
          <w:ilvl w:val="0"/>
          <w:numId w:val="4"/>
        </w:numPr>
        <w:jc w:val="both"/>
        <w:rPr>
          <w:rFonts w:ascii="Times New Roman" w:hAnsi="Times New Roman" w:cstheme="majorBidi"/>
        </w:rPr>
      </w:pPr>
      <w:hyperlink r:id="rId11" w:history="1">
        <w:r w:rsidR="005F471A" w:rsidRPr="00B729FC">
          <w:rPr>
            <w:rStyle w:val="Hyperlink"/>
            <w:rFonts w:ascii="Times New Roman" w:hAnsi="Times New Roman" w:cstheme="majorBidi"/>
          </w:rPr>
          <w:t>https://unicsoft.com/blog/what-is-modern-supply-chain-management/</w:t>
        </w:r>
      </w:hyperlink>
    </w:p>
    <w:p w14:paraId="43B82C2A" w14:textId="77777777" w:rsidR="005F471A" w:rsidRPr="005F471A" w:rsidRDefault="005F471A" w:rsidP="005F471A">
      <w:pPr>
        <w:pStyle w:val="ListParagraph"/>
        <w:jc w:val="both"/>
        <w:rPr>
          <w:rFonts w:ascii="Times New Roman" w:hAnsi="Times New Roman" w:cstheme="majorBidi"/>
        </w:rPr>
      </w:pPr>
    </w:p>
    <w:p w14:paraId="48A86B59" w14:textId="002B091B" w:rsidR="00FB2BC3" w:rsidRDefault="00FB2BC3" w:rsidP="00DC59A2">
      <w:pPr>
        <w:jc w:val="both"/>
        <w:rPr>
          <w:rFonts w:ascii="Times New Roman" w:hAnsi="Times New Roman" w:cstheme="majorBidi"/>
        </w:rPr>
      </w:pPr>
    </w:p>
    <w:p w14:paraId="0E090723" w14:textId="0B637148" w:rsidR="00FB2BC3" w:rsidRDefault="00FB2BC3" w:rsidP="00DC59A2">
      <w:pPr>
        <w:jc w:val="both"/>
        <w:rPr>
          <w:rFonts w:ascii="Times New Roman" w:hAnsi="Times New Roman" w:cstheme="majorBidi"/>
        </w:rPr>
      </w:pPr>
    </w:p>
    <w:sectPr w:rsidR="00FB2BC3" w:rsidSect="000A2A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9C7"/>
    <w:multiLevelType w:val="multilevel"/>
    <w:tmpl w:val="3FFC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D4F96"/>
    <w:multiLevelType w:val="multilevel"/>
    <w:tmpl w:val="FB1C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62FD9"/>
    <w:multiLevelType w:val="hybridMultilevel"/>
    <w:tmpl w:val="73585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D2F30"/>
    <w:multiLevelType w:val="multilevel"/>
    <w:tmpl w:val="1EDA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if Ash">
    <w15:presenceInfo w15:providerId="Windows Live" w15:userId="0ce968532b27f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1A"/>
    <w:rsid w:val="00035BCB"/>
    <w:rsid w:val="0007100D"/>
    <w:rsid w:val="000A2AD1"/>
    <w:rsid w:val="001D4639"/>
    <w:rsid w:val="001F0678"/>
    <w:rsid w:val="00242FE2"/>
    <w:rsid w:val="00273F60"/>
    <w:rsid w:val="002A2992"/>
    <w:rsid w:val="003C1550"/>
    <w:rsid w:val="00441F93"/>
    <w:rsid w:val="004D3BAC"/>
    <w:rsid w:val="005658BD"/>
    <w:rsid w:val="00591401"/>
    <w:rsid w:val="0059502A"/>
    <w:rsid w:val="005F471A"/>
    <w:rsid w:val="005F476A"/>
    <w:rsid w:val="00604886"/>
    <w:rsid w:val="00671ECD"/>
    <w:rsid w:val="00697A3B"/>
    <w:rsid w:val="00751F9C"/>
    <w:rsid w:val="007E181A"/>
    <w:rsid w:val="008461E5"/>
    <w:rsid w:val="008670A2"/>
    <w:rsid w:val="00877B5E"/>
    <w:rsid w:val="008D4E5A"/>
    <w:rsid w:val="008F3B31"/>
    <w:rsid w:val="009F67D2"/>
    <w:rsid w:val="00AD3526"/>
    <w:rsid w:val="00B50BA3"/>
    <w:rsid w:val="00BF457A"/>
    <w:rsid w:val="00C2574E"/>
    <w:rsid w:val="00CA7944"/>
    <w:rsid w:val="00DA789E"/>
    <w:rsid w:val="00DC546A"/>
    <w:rsid w:val="00DC59A2"/>
    <w:rsid w:val="00DD5641"/>
    <w:rsid w:val="00E33898"/>
    <w:rsid w:val="00F1576E"/>
    <w:rsid w:val="00F51D85"/>
    <w:rsid w:val="00FB2BC3"/>
    <w:rsid w:val="00FD2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9C36"/>
  <w15:chartTrackingRefBased/>
  <w15:docId w15:val="{8A2F325B-4D6B-472C-9464-3CB1D336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3F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F60"/>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273F60"/>
  </w:style>
  <w:style w:type="paragraph" w:customStyle="1" w:styleId="comp">
    <w:name w:val="comp"/>
    <w:basedOn w:val="Normal"/>
    <w:rsid w:val="00273F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3F60"/>
    <w:rPr>
      <w:color w:val="0000FF"/>
      <w:u w:val="single"/>
    </w:rPr>
  </w:style>
  <w:style w:type="character" w:customStyle="1" w:styleId="mntl-inline-citation">
    <w:name w:val="mntl-inline-citation"/>
    <w:basedOn w:val="DefaultParagraphFont"/>
    <w:rsid w:val="003C1550"/>
  </w:style>
  <w:style w:type="paragraph" w:styleId="NormalWeb">
    <w:name w:val="Normal (Web)"/>
    <w:basedOn w:val="Normal"/>
    <w:uiPriority w:val="99"/>
    <w:semiHidden/>
    <w:unhideWhenUsed/>
    <w:rsid w:val="003C15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550"/>
    <w:rPr>
      <w:b/>
      <w:bCs/>
    </w:rPr>
  </w:style>
  <w:style w:type="character" w:customStyle="1" w:styleId="sponsored">
    <w:name w:val="sponsored"/>
    <w:basedOn w:val="DefaultParagraphFont"/>
    <w:rsid w:val="003C1550"/>
  </w:style>
  <w:style w:type="character" w:customStyle="1" w:styleId="Heading1Char">
    <w:name w:val="Heading 1 Char"/>
    <w:basedOn w:val="DefaultParagraphFont"/>
    <w:link w:val="Heading1"/>
    <w:uiPriority w:val="9"/>
    <w:rsid w:val="00697A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7A3B"/>
    <w:pPr>
      <w:ind w:left="720"/>
      <w:contextualSpacing/>
    </w:pPr>
  </w:style>
  <w:style w:type="character" w:styleId="UnresolvedMention">
    <w:name w:val="Unresolved Mention"/>
    <w:basedOn w:val="DefaultParagraphFont"/>
    <w:uiPriority w:val="99"/>
    <w:semiHidden/>
    <w:unhideWhenUsed/>
    <w:rsid w:val="00697A3B"/>
    <w:rPr>
      <w:color w:val="605E5C"/>
      <w:shd w:val="clear" w:color="auto" w:fill="E1DFDD"/>
    </w:rPr>
  </w:style>
  <w:style w:type="paragraph" w:styleId="Revision">
    <w:name w:val="Revision"/>
    <w:hidden/>
    <w:uiPriority w:val="99"/>
    <w:semiHidden/>
    <w:rsid w:val="001F06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11452">
      <w:bodyDiv w:val="1"/>
      <w:marLeft w:val="0"/>
      <w:marRight w:val="0"/>
      <w:marTop w:val="0"/>
      <w:marBottom w:val="0"/>
      <w:divBdr>
        <w:top w:val="none" w:sz="0" w:space="0" w:color="auto"/>
        <w:left w:val="none" w:sz="0" w:space="0" w:color="auto"/>
        <w:bottom w:val="none" w:sz="0" w:space="0" w:color="auto"/>
        <w:right w:val="none" w:sz="0" w:space="0" w:color="auto"/>
      </w:divBdr>
    </w:div>
    <w:div w:id="1121413104">
      <w:bodyDiv w:val="1"/>
      <w:marLeft w:val="0"/>
      <w:marRight w:val="0"/>
      <w:marTop w:val="0"/>
      <w:marBottom w:val="0"/>
      <w:divBdr>
        <w:top w:val="none" w:sz="0" w:space="0" w:color="auto"/>
        <w:left w:val="none" w:sz="0" w:space="0" w:color="auto"/>
        <w:bottom w:val="none" w:sz="0" w:space="0" w:color="auto"/>
        <w:right w:val="none" w:sz="0" w:space="0" w:color="auto"/>
      </w:divBdr>
    </w:div>
    <w:div w:id="1243642814">
      <w:bodyDiv w:val="1"/>
      <w:marLeft w:val="0"/>
      <w:marRight w:val="0"/>
      <w:marTop w:val="0"/>
      <w:marBottom w:val="0"/>
      <w:divBdr>
        <w:top w:val="none" w:sz="0" w:space="0" w:color="auto"/>
        <w:left w:val="none" w:sz="0" w:space="0" w:color="auto"/>
        <w:bottom w:val="none" w:sz="0" w:space="0" w:color="auto"/>
        <w:right w:val="none" w:sz="0" w:space="0" w:color="auto"/>
      </w:divBdr>
    </w:div>
    <w:div w:id="1398547684">
      <w:bodyDiv w:val="1"/>
      <w:marLeft w:val="0"/>
      <w:marRight w:val="0"/>
      <w:marTop w:val="0"/>
      <w:marBottom w:val="0"/>
      <w:divBdr>
        <w:top w:val="none" w:sz="0" w:space="0" w:color="auto"/>
        <w:left w:val="none" w:sz="0" w:space="0" w:color="auto"/>
        <w:bottom w:val="none" w:sz="0" w:space="0" w:color="auto"/>
        <w:right w:val="none" w:sz="0" w:space="0" w:color="auto"/>
      </w:divBdr>
      <w:divsChild>
        <w:div w:id="1440447791">
          <w:marLeft w:val="0"/>
          <w:marRight w:val="0"/>
          <w:marTop w:val="0"/>
          <w:marBottom w:val="0"/>
          <w:divBdr>
            <w:top w:val="none" w:sz="0" w:space="0" w:color="auto"/>
            <w:left w:val="none" w:sz="0" w:space="0" w:color="auto"/>
            <w:bottom w:val="none" w:sz="0" w:space="0" w:color="auto"/>
            <w:right w:val="none" w:sz="0" w:space="0" w:color="auto"/>
          </w:divBdr>
          <w:divsChild>
            <w:div w:id="971598286">
              <w:marLeft w:val="0"/>
              <w:marRight w:val="0"/>
              <w:marTop w:val="0"/>
              <w:marBottom w:val="0"/>
              <w:divBdr>
                <w:top w:val="none" w:sz="0" w:space="0" w:color="auto"/>
                <w:left w:val="none" w:sz="0" w:space="0" w:color="auto"/>
                <w:bottom w:val="none" w:sz="0" w:space="0" w:color="auto"/>
                <w:right w:val="none" w:sz="0" w:space="0" w:color="auto"/>
              </w:divBdr>
              <w:divsChild>
                <w:div w:id="118647750">
                  <w:marLeft w:val="0"/>
                  <w:marRight w:val="0"/>
                  <w:marTop w:val="0"/>
                  <w:marBottom w:val="0"/>
                  <w:divBdr>
                    <w:top w:val="none" w:sz="0" w:space="0" w:color="auto"/>
                    <w:left w:val="none" w:sz="0" w:space="0" w:color="auto"/>
                    <w:bottom w:val="none" w:sz="0" w:space="0" w:color="auto"/>
                    <w:right w:val="none" w:sz="0" w:space="0" w:color="auto"/>
                  </w:divBdr>
                </w:div>
              </w:divsChild>
            </w:div>
            <w:div w:id="2122340628">
              <w:marLeft w:val="0"/>
              <w:marRight w:val="0"/>
              <w:marTop w:val="0"/>
              <w:marBottom w:val="0"/>
              <w:divBdr>
                <w:top w:val="none" w:sz="0" w:space="0" w:color="auto"/>
                <w:left w:val="none" w:sz="0" w:space="0" w:color="auto"/>
                <w:bottom w:val="none" w:sz="0" w:space="0" w:color="auto"/>
                <w:right w:val="none" w:sz="0" w:space="0" w:color="auto"/>
              </w:divBdr>
              <w:divsChild>
                <w:div w:id="817767166">
                  <w:marLeft w:val="0"/>
                  <w:marRight w:val="0"/>
                  <w:marTop w:val="0"/>
                  <w:marBottom w:val="0"/>
                  <w:divBdr>
                    <w:top w:val="none" w:sz="0" w:space="0" w:color="auto"/>
                    <w:left w:val="none" w:sz="0" w:space="0" w:color="auto"/>
                    <w:bottom w:val="none" w:sz="0" w:space="0" w:color="auto"/>
                    <w:right w:val="none" w:sz="0" w:space="0" w:color="auto"/>
                  </w:divBdr>
                </w:div>
              </w:divsChild>
            </w:div>
            <w:div w:id="762529062">
              <w:marLeft w:val="0"/>
              <w:marRight w:val="0"/>
              <w:marTop w:val="0"/>
              <w:marBottom w:val="0"/>
              <w:divBdr>
                <w:top w:val="none" w:sz="0" w:space="0" w:color="auto"/>
                <w:left w:val="none" w:sz="0" w:space="0" w:color="auto"/>
                <w:bottom w:val="none" w:sz="0" w:space="0" w:color="auto"/>
                <w:right w:val="none" w:sz="0" w:space="0" w:color="auto"/>
              </w:divBdr>
              <w:divsChild>
                <w:div w:id="7787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2703">
          <w:marLeft w:val="0"/>
          <w:marRight w:val="0"/>
          <w:marTop w:val="0"/>
          <w:marBottom w:val="0"/>
          <w:divBdr>
            <w:top w:val="none" w:sz="0" w:space="0" w:color="auto"/>
            <w:left w:val="none" w:sz="0" w:space="0" w:color="auto"/>
            <w:bottom w:val="none" w:sz="0" w:space="0" w:color="auto"/>
            <w:right w:val="none" w:sz="0" w:space="0" w:color="auto"/>
          </w:divBdr>
          <w:divsChild>
            <w:div w:id="1561672514">
              <w:marLeft w:val="0"/>
              <w:marRight w:val="0"/>
              <w:marTop w:val="0"/>
              <w:marBottom w:val="0"/>
              <w:divBdr>
                <w:top w:val="none" w:sz="0" w:space="0" w:color="auto"/>
                <w:left w:val="none" w:sz="0" w:space="0" w:color="auto"/>
                <w:bottom w:val="none" w:sz="0" w:space="0" w:color="auto"/>
                <w:right w:val="none" w:sz="0" w:space="0" w:color="auto"/>
              </w:divBdr>
              <w:divsChild>
                <w:div w:id="6950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0968">
      <w:bodyDiv w:val="1"/>
      <w:marLeft w:val="0"/>
      <w:marRight w:val="0"/>
      <w:marTop w:val="0"/>
      <w:marBottom w:val="0"/>
      <w:divBdr>
        <w:top w:val="none" w:sz="0" w:space="0" w:color="auto"/>
        <w:left w:val="none" w:sz="0" w:space="0" w:color="auto"/>
        <w:bottom w:val="none" w:sz="0" w:space="0" w:color="auto"/>
        <w:right w:val="none" w:sz="0" w:space="0" w:color="auto"/>
      </w:divBdr>
      <w:divsChild>
        <w:div w:id="945111780">
          <w:marLeft w:val="0"/>
          <w:marRight w:val="0"/>
          <w:marTop w:val="0"/>
          <w:marBottom w:val="0"/>
          <w:divBdr>
            <w:top w:val="none" w:sz="0" w:space="0" w:color="auto"/>
            <w:left w:val="none" w:sz="0" w:space="0" w:color="auto"/>
            <w:bottom w:val="none" w:sz="0" w:space="0" w:color="auto"/>
            <w:right w:val="none" w:sz="0" w:space="0" w:color="auto"/>
          </w:divBdr>
          <w:divsChild>
            <w:div w:id="854880022">
              <w:marLeft w:val="0"/>
              <w:marRight w:val="0"/>
              <w:marTop w:val="0"/>
              <w:marBottom w:val="0"/>
              <w:divBdr>
                <w:top w:val="none" w:sz="0" w:space="0" w:color="auto"/>
                <w:left w:val="none" w:sz="0" w:space="0" w:color="auto"/>
                <w:bottom w:val="none" w:sz="0" w:space="0" w:color="auto"/>
                <w:right w:val="none" w:sz="0" w:space="0" w:color="auto"/>
              </w:divBdr>
            </w:div>
          </w:divsChild>
        </w:div>
        <w:div w:id="1620531674">
          <w:marLeft w:val="0"/>
          <w:marRight w:val="0"/>
          <w:marTop w:val="0"/>
          <w:marBottom w:val="0"/>
          <w:divBdr>
            <w:top w:val="none" w:sz="0" w:space="0" w:color="auto"/>
            <w:left w:val="none" w:sz="0" w:space="0" w:color="auto"/>
            <w:bottom w:val="none" w:sz="0" w:space="0" w:color="auto"/>
            <w:right w:val="none" w:sz="0" w:space="0" w:color="auto"/>
          </w:divBdr>
          <w:divsChild>
            <w:div w:id="988900185">
              <w:marLeft w:val="0"/>
              <w:marRight w:val="0"/>
              <w:marTop w:val="0"/>
              <w:marBottom w:val="0"/>
              <w:divBdr>
                <w:top w:val="none" w:sz="0" w:space="0" w:color="auto"/>
                <w:left w:val="none" w:sz="0" w:space="0" w:color="auto"/>
                <w:bottom w:val="none" w:sz="0" w:space="0" w:color="auto"/>
                <w:right w:val="none" w:sz="0" w:space="0" w:color="auto"/>
              </w:divBdr>
            </w:div>
          </w:divsChild>
        </w:div>
        <w:div w:id="899287787">
          <w:marLeft w:val="0"/>
          <w:marRight w:val="0"/>
          <w:marTop w:val="0"/>
          <w:marBottom w:val="0"/>
          <w:divBdr>
            <w:top w:val="none" w:sz="0" w:space="0" w:color="auto"/>
            <w:left w:val="none" w:sz="0" w:space="0" w:color="auto"/>
            <w:bottom w:val="none" w:sz="0" w:space="0" w:color="auto"/>
            <w:right w:val="none" w:sz="0" w:space="0" w:color="auto"/>
          </w:divBdr>
          <w:divsChild>
            <w:div w:id="486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ternways.net/services/supply-chain/"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nicsoft.com/blog/what-is-modern-supply-chain-management/" TargetMode="External"/><Relationship Id="rId5" Type="http://schemas.openxmlformats.org/officeDocument/2006/relationships/webSettings" Target="webSettings.xml"/><Relationship Id="rId10" Type="http://schemas.openxmlformats.org/officeDocument/2006/relationships/hyperlink" Target="https://www.investopedia.com/terms/s/supplychain.asp" TargetMode="External"/><Relationship Id="rId4" Type="http://schemas.openxmlformats.org/officeDocument/2006/relationships/settings" Target="settings.xml"/><Relationship Id="rId9" Type="http://schemas.openxmlformats.org/officeDocument/2006/relationships/hyperlink" Target="https://www.investopedia.com/terms/s/scm.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C45F-EE7B-4185-8ACB-F82FC1CB5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Amani</dc:creator>
  <cp:keywords/>
  <dc:description/>
  <cp:lastModifiedBy>Sharif Ash</cp:lastModifiedBy>
  <cp:revision>2</cp:revision>
  <dcterms:created xsi:type="dcterms:W3CDTF">2021-12-07T08:13:00Z</dcterms:created>
  <dcterms:modified xsi:type="dcterms:W3CDTF">2021-12-07T08:13:00Z</dcterms:modified>
</cp:coreProperties>
</file>